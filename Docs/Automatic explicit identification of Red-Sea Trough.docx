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1833187E" w14:textId="4F9F12D3" w:rsidR="001F370F" w:rsidRPr="00F51408" w:rsidRDefault="001C0EE1" w:rsidP="00B66F8F">
      <w:pPr>
        <w:spacing w:after="120" w:line="360" w:lineRule="auto"/>
        <w:jc w:val="both"/>
        <w:rPr>
          <w:rFonts w:ascii="Georgia" w:hAnsi="Georgia"/>
          <w:sz w:val="24"/>
          <w:szCs w:val="24"/>
        </w:rPr>
      </w:pPr>
      <w:r w:rsidRPr="00F51408">
        <w:rPr>
          <w:rFonts w:ascii="Georgia" w:hAnsi="Georgia"/>
          <w:sz w:val="24"/>
          <w:szCs w:val="24"/>
        </w:rPr>
        <w:t>Automatic Explicit I</w:t>
      </w:r>
      <w:r w:rsidR="001F370F" w:rsidRPr="00F51408">
        <w:rPr>
          <w:rFonts w:ascii="Georgia" w:hAnsi="Georgia"/>
          <w:sz w:val="24"/>
          <w:szCs w:val="24"/>
        </w:rPr>
        <w:t>dentification of Red-Sea Trough</w:t>
      </w:r>
      <w:ins w:id="0" w:author="Tzvika Harpaz" w:date="2018-06-05T09:16:00Z">
        <w:r w:rsidR="00B6694F">
          <w:rPr>
            <w:rFonts w:ascii="Georgia" w:hAnsi="Georgia"/>
            <w:sz w:val="24"/>
            <w:szCs w:val="24"/>
          </w:rPr>
          <w:t>s</w:t>
        </w:r>
      </w:ins>
      <w:r w:rsidR="00DE11C3" w:rsidRPr="00F51408">
        <w:rPr>
          <w:rFonts w:ascii="Georgia" w:hAnsi="Georgia"/>
          <w:sz w:val="24"/>
          <w:szCs w:val="24"/>
        </w:rPr>
        <w:t xml:space="preserve"> and its Application for the Climatology of the Levant</w:t>
      </w:r>
      <w:r w:rsidRPr="00F51408">
        <w:rPr>
          <w:rFonts w:ascii="Georgia" w:hAnsi="Georgia"/>
          <w:sz w:val="24"/>
          <w:szCs w:val="24"/>
        </w:rPr>
        <w:t xml:space="preserve"> </w:t>
      </w:r>
    </w:p>
    <w:p w14:paraId="462D25CD" w14:textId="77777777" w:rsidR="001F370F" w:rsidRPr="00F51408" w:rsidRDefault="001F370F" w:rsidP="00B66F8F">
      <w:pPr>
        <w:spacing w:after="120" w:line="360" w:lineRule="auto"/>
        <w:jc w:val="both"/>
        <w:rPr>
          <w:rFonts w:ascii="Georgia" w:hAnsi="Georgia"/>
          <w:sz w:val="24"/>
          <w:szCs w:val="24"/>
        </w:rPr>
      </w:pPr>
    </w:p>
    <w:p w14:paraId="39A4FEA8" w14:textId="0015D7B0" w:rsidR="001F370F" w:rsidRPr="00F51408" w:rsidRDefault="001F370F" w:rsidP="00B66F8F">
      <w:pPr>
        <w:spacing w:after="120" w:line="360" w:lineRule="auto"/>
        <w:jc w:val="both"/>
        <w:rPr>
          <w:rFonts w:ascii="Georgia" w:hAnsi="Georgia"/>
          <w:sz w:val="24"/>
          <w:szCs w:val="24"/>
        </w:rPr>
      </w:pPr>
      <w:r w:rsidRPr="00F51408">
        <w:rPr>
          <w:rFonts w:ascii="Georgia" w:hAnsi="Georgia"/>
          <w:sz w:val="24"/>
          <w:szCs w:val="24"/>
        </w:rPr>
        <w:t>Hadas Saaroni</w:t>
      </w:r>
      <w:r w:rsidR="001C0EE1" w:rsidRPr="00F51408">
        <w:rPr>
          <w:rFonts w:ascii="Georgia" w:hAnsi="Georgia"/>
          <w:sz w:val="24"/>
          <w:szCs w:val="24"/>
        </w:rPr>
        <w:t>,</w:t>
      </w:r>
      <w:r w:rsidRPr="00F51408">
        <w:rPr>
          <w:rFonts w:ascii="Georgia" w:hAnsi="Georgia"/>
          <w:sz w:val="24"/>
          <w:szCs w:val="24"/>
        </w:rPr>
        <w:t xml:space="preserve"> </w:t>
      </w:r>
      <w:proofErr w:type="spellStart"/>
      <w:r w:rsidRPr="00F51408">
        <w:rPr>
          <w:rFonts w:ascii="Georgia" w:hAnsi="Georgia"/>
          <w:sz w:val="24"/>
          <w:szCs w:val="24"/>
        </w:rPr>
        <w:t>Tzvi</w:t>
      </w:r>
      <w:proofErr w:type="spellEnd"/>
      <w:r w:rsidRPr="00F51408">
        <w:rPr>
          <w:rFonts w:ascii="Georgia" w:hAnsi="Georgia"/>
          <w:sz w:val="24"/>
          <w:szCs w:val="24"/>
        </w:rPr>
        <w:t xml:space="preserve"> Harpaz</w:t>
      </w:r>
      <w:r w:rsidR="001C0EE1" w:rsidRPr="00F51408">
        <w:rPr>
          <w:rFonts w:ascii="Georgia" w:hAnsi="Georgia"/>
          <w:sz w:val="24"/>
          <w:szCs w:val="24"/>
        </w:rPr>
        <w:t>.</w:t>
      </w:r>
      <w:r w:rsidRPr="00F51408">
        <w:rPr>
          <w:rFonts w:ascii="Georgia" w:hAnsi="Georgia"/>
          <w:sz w:val="24"/>
          <w:szCs w:val="24"/>
        </w:rPr>
        <w:t xml:space="preserve"> Pinhas Alpert</w:t>
      </w:r>
      <w:r w:rsidR="001C0EE1" w:rsidRPr="00F51408">
        <w:rPr>
          <w:rFonts w:ascii="Georgia" w:hAnsi="Georgia"/>
          <w:sz w:val="24"/>
          <w:szCs w:val="24"/>
        </w:rPr>
        <w:t>.</w:t>
      </w:r>
      <w:r w:rsidRPr="00F51408">
        <w:rPr>
          <w:rFonts w:ascii="Georgia" w:hAnsi="Georgia"/>
          <w:sz w:val="24"/>
          <w:szCs w:val="24"/>
        </w:rPr>
        <w:t xml:space="preserve"> Baruch Ziv </w:t>
      </w:r>
      <w:r w:rsidRPr="00F51408">
        <w:rPr>
          <w:rFonts w:ascii="Georgia" w:hAnsi="Georgia"/>
          <w:sz w:val="24"/>
          <w:szCs w:val="24"/>
        </w:rPr>
        <w:br w:type="page"/>
      </w:r>
    </w:p>
    <w:p w14:paraId="610026EB" w14:textId="510AC7DB" w:rsidR="001C0EE1" w:rsidRPr="00F51408" w:rsidRDefault="001C0EE1" w:rsidP="00B66F8F">
      <w:pPr>
        <w:pStyle w:val="ListParagraph"/>
        <w:numPr>
          <w:ilvl w:val="0"/>
          <w:numId w:val="1"/>
        </w:numPr>
        <w:spacing w:after="120" w:line="360" w:lineRule="auto"/>
        <w:jc w:val="both"/>
        <w:rPr>
          <w:rFonts w:ascii="Georgia" w:hAnsi="Georgia"/>
          <w:b/>
          <w:bCs/>
          <w:sz w:val="24"/>
          <w:szCs w:val="24"/>
        </w:rPr>
      </w:pPr>
      <w:r w:rsidRPr="00F51408">
        <w:rPr>
          <w:rFonts w:ascii="Georgia" w:hAnsi="Georgia"/>
          <w:b/>
          <w:bCs/>
          <w:sz w:val="24"/>
          <w:szCs w:val="24"/>
        </w:rPr>
        <w:lastRenderedPageBreak/>
        <w:t>Introduction</w:t>
      </w:r>
    </w:p>
    <w:p w14:paraId="2BAFDC5E" w14:textId="0067DAFF" w:rsidR="00B66F8F" w:rsidRPr="00F51408" w:rsidRDefault="00DE25B6" w:rsidP="00643B64">
      <w:pPr>
        <w:spacing w:after="120" w:line="360" w:lineRule="auto"/>
        <w:jc w:val="both"/>
        <w:rPr>
          <w:rFonts w:ascii="Georgia" w:hAnsi="Georgia"/>
          <w:sz w:val="24"/>
          <w:szCs w:val="24"/>
        </w:rPr>
      </w:pPr>
      <w:r w:rsidRPr="00F51408">
        <w:rPr>
          <w:rFonts w:ascii="Georgia" w:hAnsi="Georgia"/>
          <w:sz w:val="24"/>
          <w:szCs w:val="24"/>
        </w:rPr>
        <w:t xml:space="preserve">The Red Sea Trough (RST) is a low-pressure system extending toward the Levant from the south. It is one of the northward extensions of the African Monsoon, and the most frequent of these, attributed to the Lee Effect of continuous mountain ridges along the Red Sea. It is present during 19% of the days annually: mostly in the fall, slightly less during the winter, and </w:t>
      </w:r>
      <w:del w:id="1" w:author="Tzvika Harpaz" w:date="2018-06-05T09:20:00Z">
        <w:r w:rsidRPr="00F51408" w:rsidDel="00B6694F">
          <w:rPr>
            <w:rFonts w:ascii="Georgia" w:hAnsi="Georgia"/>
            <w:sz w:val="24"/>
            <w:szCs w:val="24"/>
          </w:rPr>
          <w:delText xml:space="preserve">fading </w:delText>
        </w:r>
      </w:del>
      <w:ins w:id="2" w:author="Tzvika Harpaz" w:date="2018-06-05T09:20:00Z">
        <w:r w:rsidR="00B6694F" w:rsidRPr="00F51408">
          <w:rPr>
            <w:rFonts w:ascii="Georgia" w:hAnsi="Georgia"/>
            <w:sz w:val="24"/>
            <w:szCs w:val="24"/>
          </w:rPr>
          <w:t>fad</w:t>
        </w:r>
        <w:r w:rsidR="00B6694F">
          <w:rPr>
            <w:rFonts w:ascii="Georgia" w:hAnsi="Georgia"/>
            <w:sz w:val="24"/>
            <w:szCs w:val="24"/>
          </w:rPr>
          <w:t>es</w:t>
        </w:r>
        <w:r w:rsidR="00B6694F" w:rsidRPr="00F51408">
          <w:rPr>
            <w:rFonts w:ascii="Georgia" w:hAnsi="Georgia"/>
            <w:sz w:val="24"/>
            <w:szCs w:val="24"/>
          </w:rPr>
          <w:t xml:space="preserve"> </w:t>
        </w:r>
      </w:ins>
      <w:r w:rsidRPr="00F51408">
        <w:rPr>
          <w:rFonts w:ascii="Georgia" w:hAnsi="Georgia"/>
          <w:sz w:val="24"/>
          <w:szCs w:val="24"/>
        </w:rPr>
        <w:t xml:space="preserve">out by mid-spring. The RST transports </w:t>
      </w:r>
      <w:ins w:id="3" w:author="Tzvika Harpaz" w:date="2018-06-05T09:20:00Z">
        <w:r w:rsidR="00B6694F" w:rsidRPr="00F51408">
          <w:rPr>
            <w:rFonts w:ascii="Georgia" w:hAnsi="Georgia"/>
            <w:sz w:val="24"/>
            <w:szCs w:val="24"/>
          </w:rPr>
          <w:t xml:space="preserve">hot and dry air from the Arabian Peninsula and surroundings </w:t>
        </w:r>
      </w:ins>
      <w:r w:rsidRPr="00F51408">
        <w:rPr>
          <w:rFonts w:ascii="Georgia" w:hAnsi="Georgia"/>
          <w:sz w:val="24"/>
          <w:szCs w:val="24"/>
        </w:rPr>
        <w:t xml:space="preserve">toward the Levant </w:t>
      </w:r>
      <w:del w:id="4" w:author="Tzvika Harpaz" w:date="2018-06-05T09:20:00Z">
        <w:r w:rsidRPr="00F51408" w:rsidDel="00B6694F">
          <w:rPr>
            <w:rFonts w:ascii="Georgia" w:hAnsi="Georgia"/>
            <w:sz w:val="24"/>
            <w:szCs w:val="24"/>
          </w:rPr>
          <w:delText xml:space="preserve">hot and dry air from the Arabian Peninsula and surroundings </w:delText>
        </w:r>
      </w:del>
      <w:r w:rsidRPr="00F51408">
        <w:rPr>
          <w:rFonts w:ascii="Georgia" w:hAnsi="Georgia"/>
          <w:sz w:val="24"/>
          <w:szCs w:val="24"/>
        </w:rPr>
        <w:t xml:space="preserve">via southeasterly winds, often accompanied by haze or dust storms. It is mostly a lower-level system, </w:t>
      </w:r>
      <w:del w:id="5" w:author="Tzvika Harpaz" w:date="2018-06-05T09:22:00Z">
        <w:r w:rsidRPr="00F51408" w:rsidDel="00B6694F">
          <w:rPr>
            <w:rFonts w:ascii="Georgia" w:hAnsi="Georgia"/>
            <w:sz w:val="24"/>
            <w:szCs w:val="24"/>
          </w:rPr>
          <w:delText xml:space="preserve">accompanied </w:delText>
        </w:r>
      </w:del>
      <w:ins w:id="6" w:author="Tzvika Harpaz" w:date="2018-06-05T09:22:00Z">
        <w:r w:rsidR="00B6694F">
          <w:rPr>
            <w:rFonts w:ascii="Georgia" w:hAnsi="Georgia"/>
            <w:sz w:val="24"/>
            <w:szCs w:val="24"/>
          </w:rPr>
          <w:t>supplemented</w:t>
        </w:r>
        <w:r w:rsidR="00B6694F" w:rsidRPr="00F51408">
          <w:rPr>
            <w:rFonts w:ascii="Georgia" w:hAnsi="Georgia"/>
            <w:sz w:val="24"/>
            <w:szCs w:val="24"/>
          </w:rPr>
          <w:t xml:space="preserve"> </w:t>
        </w:r>
      </w:ins>
      <w:r w:rsidRPr="00F51408">
        <w:rPr>
          <w:rFonts w:ascii="Georgia" w:hAnsi="Georgia"/>
          <w:sz w:val="24"/>
          <w:szCs w:val="24"/>
        </w:rPr>
        <w:t xml:space="preserve">by upper-level westerlies or by </w:t>
      </w:r>
      <w:ins w:id="7" w:author="Tzvika Harpaz" w:date="2018-06-05T09:23:00Z">
        <w:r w:rsidR="004008D6">
          <w:rPr>
            <w:rFonts w:ascii="Georgia" w:hAnsi="Georgia"/>
            <w:sz w:val="24"/>
            <w:szCs w:val="24"/>
          </w:rPr>
          <w:t xml:space="preserve">an </w:t>
        </w:r>
      </w:ins>
      <w:r w:rsidRPr="00F51408">
        <w:rPr>
          <w:rFonts w:ascii="Georgia" w:hAnsi="Georgia"/>
          <w:sz w:val="24"/>
          <w:szCs w:val="24"/>
        </w:rPr>
        <w:t>anticyclonic flow, hence mostly without rain over the East Mediterranean (EM).</w:t>
      </w:r>
      <w:r w:rsidR="00643B64" w:rsidRPr="00F51408">
        <w:rPr>
          <w:rFonts w:ascii="Georgia" w:hAnsi="Georgia"/>
          <w:sz w:val="24"/>
          <w:szCs w:val="24"/>
        </w:rPr>
        <w:t xml:space="preserve"> </w:t>
      </w:r>
    </w:p>
    <w:p w14:paraId="22664548" w14:textId="7BAD63B8" w:rsidR="00A24476" w:rsidRPr="00F51408" w:rsidRDefault="00A24476">
      <w:pPr>
        <w:autoSpaceDE w:val="0"/>
        <w:autoSpaceDN w:val="0"/>
        <w:adjustRightInd w:val="0"/>
        <w:spacing w:after="120" w:line="360" w:lineRule="auto"/>
        <w:jc w:val="both"/>
        <w:rPr>
          <w:rFonts w:ascii="Georgia" w:hAnsi="Georgia"/>
          <w:sz w:val="24"/>
          <w:szCs w:val="24"/>
        </w:rPr>
        <w:pPrChange w:id="8" w:author="Tzvika Harpaz" w:date="2018-06-05T09:24:00Z">
          <w:pPr>
            <w:autoSpaceDE w:val="0"/>
            <w:autoSpaceDN w:val="0"/>
            <w:adjustRightInd w:val="0"/>
            <w:spacing w:after="120" w:line="360" w:lineRule="auto"/>
          </w:pPr>
        </w:pPrChange>
      </w:pPr>
      <w:r w:rsidRPr="00F51408">
        <w:rPr>
          <w:rFonts w:ascii="Georgia" w:hAnsi="Georgia"/>
          <w:sz w:val="24"/>
          <w:szCs w:val="24"/>
        </w:rPr>
        <w:t>During conditions of dry air, implied by the lower-level easterly flow (e.g., Saaroni et al. 1998), and an absence of upper-level</w:t>
      </w:r>
      <w:r w:rsidR="00697143" w:rsidRPr="00F51408">
        <w:rPr>
          <w:rFonts w:ascii="Georgia" w:hAnsi="Georgia"/>
          <w:sz w:val="24"/>
          <w:szCs w:val="24"/>
        </w:rPr>
        <w:t xml:space="preserve"> </w:t>
      </w:r>
      <w:r w:rsidRPr="00F51408">
        <w:rPr>
          <w:rFonts w:ascii="Georgia" w:hAnsi="Georgia"/>
          <w:sz w:val="24"/>
          <w:szCs w:val="24"/>
        </w:rPr>
        <w:t>dynamic ascent, the resulting RST is a dry system with no rain (Dayan et al. 2001, Ziv et al. 2005).</w:t>
      </w:r>
    </w:p>
    <w:p w14:paraId="78207E61" w14:textId="0A5F5B48" w:rsidR="00B66F8F" w:rsidRPr="00F51408" w:rsidRDefault="00A24476">
      <w:pPr>
        <w:autoSpaceDE w:val="0"/>
        <w:autoSpaceDN w:val="0"/>
        <w:adjustRightInd w:val="0"/>
        <w:spacing w:after="120" w:line="360" w:lineRule="auto"/>
        <w:jc w:val="both"/>
        <w:rPr>
          <w:rFonts w:ascii="Georgia" w:hAnsi="Georgia"/>
          <w:sz w:val="24"/>
          <w:szCs w:val="24"/>
        </w:rPr>
        <w:pPrChange w:id="9" w:author="Tzvika Harpaz" w:date="2018-06-05T09:24:00Z">
          <w:pPr>
            <w:autoSpaceDE w:val="0"/>
            <w:autoSpaceDN w:val="0"/>
            <w:adjustRightInd w:val="0"/>
            <w:spacing w:after="120" w:line="360" w:lineRule="auto"/>
          </w:pPr>
        </w:pPrChange>
      </w:pPr>
      <w:r w:rsidRPr="00F51408">
        <w:rPr>
          <w:rFonts w:ascii="Georgia" w:hAnsi="Georgia"/>
          <w:sz w:val="24"/>
          <w:szCs w:val="24"/>
        </w:rPr>
        <w:t>Southeasterly winds which blow the dry air over the sandy basins in Saudi Arabia, Iraq and Syria often</w:t>
      </w:r>
      <w:r w:rsidR="00697143" w:rsidRPr="00F51408">
        <w:rPr>
          <w:rFonts w:ascii="Georgia" w:hAnsi="Georgia"/>
          <w:sz w:val="24"/>
          <w:szCs w:val="24"/>
        </w:rPr>
        <w:t xml:space="preserve"> </w:t>
      </w:r>
      <w:r w:rsidRPr="00F51408">
        <w:rPr>
          <w:rFonts w:ascii="Georgia" w:hAnsi="Georgia"/>
          <w:sz w:val="24"/>
          <w:szCs w:val="24"/>
        </w:rPr>
        <w:t xml:space="preserve">give birth to dust storms and transport this dust westward toward the Levant (Dayan et al. 2008, </w:t>
      </w:r>
      <w:proofErr w:type="spellStart"/>
      <w:r w:rsidRPr="00F51408">
        <w:rPr>
          <w:rFonts w:ascii="Georgia" w:hAnsi="Georgia"/>
          <w:sz w:val="24"/>
          <w:szCs w:val="24"/>
        </w:rPr>
        <w:t>Enzel</w:t>
      </w:r>
      <w:proofErr w:type="spellEnd"/>
      <w:r w:rsidRPr="00F51408">
        <w:rPr>
          <w:rFonts w:ascii="Georgia" w:hAnsi="Georgia"/>
          <w:sz w:val="24"/>
          <w:szCs w:val="24"/>
        </w:rPr>
        <w:t xml:space="preserve"> et</w:t>
      </w:r>
      <w:r w:rsidR="00697143" w:rsidRPr="00F51408">
        <w:rPr>
          <w:rFonts w:ascii="Georgia" w:hAnsi="Georgia"/>
          <w:sz w:val="24"/>
          <w:szCs w:val="24"/>
        </w:rPr>
        <w:t xml:space="preserve"> </w:t>
      </w:r>
      <w:r w:rsidRPr="00F51408">
        <w:rPr>
          <w:rFonts w:ascii="Georgia" w:hAnsi="Georgia"/>
          <w:sz w:val="24"/>
          <w:szCs w:val="24"/>
        </w:rPr>
        <w:t xml:space="preserve">al. 2008, </w:t>
      </w:r>
      <w:proofErr w:type="spellStart"/>
      <w:r w:rsidRPr="00F51408">
        <w:rPr>
          <w:rFonts w:ascii="Georgia" w:hAnsi="Georgia"/>
          <w:sz w:val="24"/>
          <w:szCs w:val="24"/>
        </w:rPr>
        <w:t>Ganor</w:t>
      </w:r>
      <w:proofErr w:type="spellEnd"/>
      <w:r w:rsidRPr="00F51408">
        <w:rPr>
          <w:rFonts w:ascii="Georgia" w:hAnsi="Georgia"/>
          <w:sz w:val="24"/>
          <w:szCs w:val="24"/>
        </w:rPr>
        <w:t xml:space="preserve"> et al. 2010a, b, </w:t>
      </w:r>
      <w:proofErr w:type="spellStart"/>
      <w:r w:rsidRPr="00F51408">
        <w:rPr>
          <w:rFonts w:ascii="Georgia" w:hAnsi="Georgia"/>
          <w:sz w:val="24"/>
          <w:szCs w:val="24"/>
        </w:rPr>
        <w:t>Erel</w:t>
      </w:r>
      <w:proofErr w:type="spellEnd"/>
      <w:r w:rsidRPr="00F51408">
        <w:rPr>
          <w:rFonts w:ascii="Georgia" w:hAnsi="Georgia"/>
          <w:sz w:val="24"/>
          <w:szCs w:val="24"/>
        </w:rPr>
        <w:t xml:space="preserve"> et al. 2013). </w:t>
      </w:r>
      <w:r w:rsidR="00697143" w:rsidRPr="00F51408">
        <w:rPr>
          <w:rFonts w:ascii="Georgia" w:hAnsi="Georgia"/>
          <w:sz w:val="24"/>
          <w:szCs w:val="24"/>
        </w:rPr>
        <w:t xml:space="preserve"> </w:t>
      </w:r>
    </w:p>
    <w:p w14:paraId="6D6EFC3F" w14:textId="77777777" w:rsidR="007975AB" w:rsidRPr="00F51408" w:rsidRDefault="00680A9E" w:rsidP="007975AB">
      <w:pPr>
        <w:autoSpaceDE w:val="0"/>
        <w:autoSpaceDN w:val="0"/>
        <w:adjustRightInd w:val="0"/>
        <w:spacing w:after="120" w:line="360" w:lineRule="auto"/>
        <w:jc w:val="both"/>
        <w:rPr>
          <w:rFonts w:ascii="Georgia" w:hAnsi="Georgia"/>
          <w:sz w:val="24"/>
          <w:szCs w:val="24"/>
        </w:rPr>
      </w:pPr>
      <w:r w:rsidRPr="00F51408">
        <w:rPr>
          <w:rFonts w:ascii="Georgia" w:hAnsi="Georgia"/>
          <w:sz w:val="24"/>
          <w:szCs w:val="24"/>
        </w:rPr>
        <w:t xml:space="preserve">The first attempts to identify the RST were made by </w:t>
      </w:r>
      <w:proofErr w:type="spellStart"/>
      <w:r w:rsidRPr="00F51408">
        <w:rPr>
          <w:rFonts w:ascii="Georgia" w:hAnsi="Georgia"/>
          <w:sz w:val="24"/>
          <w:szCs w:val="24"/>
        </w:rPr>
        <w:t>Koplowitz</w:t>
      </w:r>
      <w:proofErr w:type="spellEnd"/>
      <w:r w:rsidRPr="00F51408">
        <w:rPr>
          <w:rFonts w:ascii="Georgia" w:hAnsi="Georgia"/>
          <w:sz w:val="24"/>
          <w:szCs w:val="24"/>
        </w:rPr>
        <w:t xml:space="preserve"> (1973), Ben-Rubi (1980) and </w:t>
      </w:r>
      <w:proofErr w:type="spellStart"/>
      <w:r w:rsidRPr="00F51408">
        <w:rPr>
          <w:rFonts w:ascii="Georgia" w:hAnsi="Georgia"/>
          <w:sz w:val="24"/>
          <w:szCs w:val="24"/>
        </w:rPr>
        <w:t>Ronberg</w:t>
      </w:r>
      <w:proofErr w:type="spellEnd"/>
      <w:r w:rsidRPr="00F51408">
        <w:rPr>
          <w:rFonts w:ascii="Georgia" w:hAnsi="Georgia"/>
          <w:sz w:val="24"/>
          <w:szCs w:val="24"/>
        </w:rPr>
        <w:t xml:space="preserve"> (1984), as part of an automated classification of the regional synoptic systems. They based their method on observations of Middle Eastern meteorological stations. Shafir et al. (1994) were the first to use gridded data for classification of synoptic systems in the EM. </w:t>
      </w:r>
    </w:p>
    <w:p w14:paraId="113D4888" w14:textId="2C756538" w:rsidR="00082DC5" w:rsidRPr="00F51408" w:rsidRDefault="00680A9E" w:rsidP="00082DC5">
      <w:pPr>
        <w:autoSpaceDE w:val="0"/>
        <w:autoSpaceDN w:val="0"/>
        <w:adjustRightInd w:val="0"/>
        <w:spacing w:after="120" w:line="360" w:lineRule="auto"/>
        <w:jc w:val="both"/>
        <w:rPr>
          <w:rFonts w:ascii="Georgia" w:hAnsi="Georgia"/>
          <w:sz w:val="24"/>
          <w:szCs w:val="24"/>
        </w:rPr>
      </w:pPr>
      <w:r w:rsidRPr="00F51408">
        <w:rPr>
          <w:rFonts w:ascii="Georgia" w:hAnsi="Georgia"/>
          <w:sz w:val="24"/>
          <w:szCs w:val="24"/>
        </w:rPr>
        <w:t>The widely used synoptic classification is the semi-objective method of Alpert et al. (2004a). The system is applied to gridded data of the Levant, which includes 1000-hPa geopotential height (gph), temperature, and wind components for 12UTC, obtained from NCEP/NCAR reanalysis, at a 2.5°×2.5° resolution (</w:t>
      </w:r>
      <w:proofErr w:type="spellStart"/>
      <w:r w:rsidRPr="00F51408">
        <w:rPr>
          <w:rFonts w:ascii="Georgia" w:hAnsi="Georgia"/>
          <w:sz w:val="24"/>
          <w:szCs w:val="24"/>
        </w:rPr>
        <w:t>Kalnay</w:t>
      </w:r>
      <w:proofErr w:type="spellEnd"/>
      <w:r w:rsidRPr="00F51408">
        <w:rPr>
          <w:rFonts w:ascii="Georgia" w:hAnsi="Georgia"/>
          <w:sz w:val="24"/>
          <w:szCs w:val="24"/>
        </w:rPr>
        <w:t xml:space="preserve"> et al. 1996, Kistler et al. 2001). This classification methodology started with 5 predefined synoptic systems, </w:t>
      </w:r>
      <w:r w:rsidR="007975AB" w:rsidRPr="00F51408">
        <w:rPr>
          <w:rFonts w:ascii="Georgia" w:hAnsi="Georgia"/>
          <w:sz w:val="24"/>
          <w:szCs w:val="24"/>
        </w:rPr>
        <w:t xml:space="preserve">which are frequent in the Middle-East, e.g., Cyprus Low, Persian Trough and the RST. Each system was </w:t>
      </w:r>
      <w:r w:rsidRPr="00F51408">
        <w:rPr>
          <w:rFonts w:ascii="Georgia" w:hAnsi="Georgia"/>
          <w:sz w:val="24"/>
          <w:szCs w:val="24"/>
        </w:rPr>
        <w:t xml:space="preserve">further subdivided </w:t>
      </w:r>
      <w:del w:id="10" w:author="Tzvika Harpaz" w:date="2018-06-05T09:26:00Z">
        <w:r w:rsidRPr="00F51408" w:rsidDel="004008D6">
          <w:rPr>
            <w:rFonts w:ascii="Georgia" w:hAnsi="Georgia"/>
            <w:sz w:val="24"/>
            <w:szCs w:val="24"/>
          </w:rPr>
          <w:delText xml:space="preserve">into </w:delText>
        </w:r>
      </w:del>
      <w:ins w:id="11" w:author="Tzvika Harpaz" w:date="2018-06-05T09:26:00Z">
        <w:r w:rsidR="004008D6">
          <w:rPr>
            <w:rFonts w:ascii="Georgia" w:hAnsi="Georgia"/>
            <w:sz w:val="24"/>
            <w:szCs w:val="24"/>
          </w:rPr>
          <w:t>for a total of</w:t>
        </w:r>
        <w:r w:rsidR="004008D6" w:rsidRPr="00F51408">
          <w:rPr>
            <w:rFonts w:ascii="Georgia" w:hAnsi="Georgia"/>
            <w:sz w:val="24"/>
            <w:szCs w:val="24"/>
          </w:rPr>
          <w:t xml:space="preserve"> </w:t>
        </w:r>
      </w:ins>
      <w:r w:rsidRPr="00F51408">
        <w:rPr>
          <w:rFonts w:ascii="Georgia" w:hAnsi="Georgia"/>
          <w:sz w:val="24"/>
          <w:szCs w:val="24"/>
        </w:rPr>
        <w:t xml:space="preserve">19 synoptic types according to </w:t>
      </w:r>
      <w:r w:rsidR="007975AB" w:rsidRPr="00F51408">
        <w:rPr>
          <w:rFonts w:ascii="Georgia" w:hAnsi="Georgia"/>
          <w:sz w:val="24"/>
          <w:szCs w:val="24"/>
        </w:rPr>
        <w:t xml:space="preserve">the feature which is most relevant for the weather in Israel, such as its </w:t>
      </w:r>
      <w:r w:rsidRPr="00F51408">
        <w:rPr>
          <w:rFonts w:ascii="Georgia" w:hAnsi="Georgia"/>
          <w:sz w:val="24"/>
          <w:szCs w:val="24"/>
        </w:rPr>
        <w:t xml:space="preserve">location and/or </w:t>
      </w:r>
      <w:r w:rsidRPr="00F51408">
        <w:rPr>
          <w:rFonts w:ascii="Georgia" w:hAnsi="Georgia"/>
          <w:sz w:val="24"/>
          <w:szCs w:val="24"/>
        </w:rPr>
        <w:lastRenderedPageBreak/>
        <w:t>intensity. After establishing the 19 types, 5 weather forecasters subjective</w:t>
      </w:r>
      <w:r w:rsidR="007975AB" w:rsidRPr="00F51408">
        <w:rPr>
          <w:rFonts w:ascii="Georgia" w:hAnsi="Georgia"/>
          <w:sz w:val="24"/>
          <w:szCs w:val="24"/>
        </w:rPr>
        <w:t>ly</w:t>
      </w:r>
      <w:r w:rsidRPr="00F51408">
        <w:rPr>
          <w:rFonts w:ascii="Georgia" w:hAnsi="Georgia"/>
          <w:sz w:val="24"/>
          <w:szCs w:val="24"/>
        </w:rPr>
        <w:t xml:space="preserve"> classifi</w:t>
      </w:r>
      <w:r w:rsidR="007975AB" w:rsidRPr="00F51408">
        <w:rPr>
          <w:rFonts w:ascii="Georgia" w:hAnsi="Georgia"/>
          <w:sz w:val="24"/>
          <w:szCs w:val="24"/>
        </w:rPr>
        <w:t>ed</w:t>
      </w:r>
      <w:r w:rsidRPr="00F51408">
        <w:rPr>
          <w:rFonts w:ascii="Georgia" w:hAnsi="Georgia"/>
          <w:sz w:val="24"/>
          <w:szCs w:val="24"/>
        </w:rPr>
        <w:t xml:space="preserve"> </w:t>
      </w:r>
      <w:r w:rsidR="007975AB" w:rsidRPr="00F51408">
        <w:rPr>
          <w:rFonts w:ascii="Georgia" w:hAnsi="Georgia"/>
          <w:sz w:val="24"/>
          <w:szCs w:val="24"/>
        </w:rPr>
        <w:t>a learning set of</w:t>
      </w:r>
      <w:r w:rsidRPr="00F51408">
        <w:rPr>
          <w:rFonts w:ascii="Georgia" w:hAnsi="Georgia"/>
          <w:sz w:val="24"/>
          <w:szCs w:val="24"/>
        </w:rPr>
        <w:t xml:space="preserve"> one-year + </w:t>
      </w:r>
      <w:r w:rsidR="007975AB" w:rsidRPr="00F51408">
        <w:rPr>
          <w:rFonts w:ascii="Georgia" w:hAnsi="Georgia"/>
          <w:sz w:val="24"/>
          <w:szCs w:val="24"/>
        </w:rPr>
        <w:t>one</w:t>
      </w:r>
      <w:r w:rsidRPr="00F51408">
        <w:rPr>
          <w:rFonts w:ascii="Georgia" w:hAnsi="Georgia"/>
          <w:sz w:val="24"/>
          <w:szCs w:val="24"/>
        </w:rPr>
        <w:t xml:space="preserve"> additional winter of daily synoptic maps.</w:t>
      </w:r>
      <w:ins w:id="12" w:author="Tzvika Harpaz" w:date="2018-06-05T09:30:00Z">
        <w:r w:rsidR="004008D6">
          <w:rPr>
            <w:rFonts w:ascii="Georgia" w:hAnsi="Georgia"/>
            <w:sz w:val="24"/>
            <w:szCs w:val="24"/>
          </w:rPr>
          <w:t xml:space="preserve"> Each day from the learning </w:t>
        </w:r>
      </w:ins>
      <w:ins w:id="13" w:author="Tzvika Harpaz" w:date="2018-06-05T09:33:00Z">
        <w:r w:rsidR="00826079">
          <w:rPr>
            <w:rFonts w:ascii="Georgia" w:hAnsi="Georgia"/>
            <w:sz w:val="24"/>
            <w:szCs w:val="24"/>
          </w:rPr>
          <w:t>set</w:t>
        </w:r>
      </w:ins>
      <w:ins w:id="14" w:author="Tzvika Harpaz" w:date="2018-06-05T09:30:00Z">
        <w:r w:rsidR="004008D6">
          <w:rPr>
            <w:rFonts w:ascii="Georgia" w:hAnsi="Georgia"/>
            <w:sz w:val="24"/>
            <w:szCs w:val="24"/>
          </w:rPr>
          <w:t xml:space="preserve"> was saved as a </w:t>
        </w:r>
      </w:ins>
      <w:ins w:id="15" w:author="Tzvika Harpaz" w:date="2018-06-05T09:31:00Z">
        <w:r w:rsidR="004008D6">
          <w:rPr>
            <w:rFonts w:ascii="Georgia" w:hAnsi="Georgia"/>
            <w:sz w:val="24"/>
            <w:szCs w:val="24"/>
          </w:rPr>
          <w:t xml:space="preserve">vector containing </w:t>
        </w:r>
      </w:ins>
      <w:ins w:id="16" w:author="Tzvika Harpaz" w:date="2018-06-05T09:32:00Z">
        <w:r w:rsidR="004008D6">
          <w:rPr>
            <w:rFonts w:ascii="Georgia" w:hAnsi="Georgia"/>
            <w:sz w:val="24"/>
            <w:szCs w:val="24"/>
          </w:rPr>
          <w:t>its gridded data</w:t>
        </w:r>
      </w:ins>
      <w:ins w:id="17" w:author="Tzvika Harpaz" w:date="2018-06-05T09:33:00Z">
        <w:r w:rsidR="00826079">
          <w:rPr>
            <w:rFonts w:ascii="Georgia" w:hAnsi="Georgia"/>
            <w:sz w:val="24"/>
            <w:szCs w:val="24"/>
          </w:rPr>
          <w:t>.</w:t>
        </w:r>
      </w:ins>
      <w:r w:rsidRPr="00F51408">
        <w:rPr>
          <w:rFonts w:ascii="Georgia" w:hAnsi="Georgia"/>
          <w:sz w:val="24"/>
          <w:szCs w:val="24"/>
        </w:rPr>
        <w:t xml:space="preserve"> </w:t>
      </w:r>
      <w:del w:id="18" w:author="Tzvika Harpaz" w:date="2018-06-05T09:33:00Z">
        <w:r w:rsidRPr="00F51408" w:rsidDel="00826079">
          <w:rPr>
            <w:rFonts w:ascii="Georgia" w:hAnsi="Georgia"/>
            <w:sz w:val="24"/>
            <w:szCs w:val="24"/>
          </w:rPr>
          <w:delText>The</w:delText>
        </w:r>
        <w:r w:rsidR="00082DC5" w:rsidRPr="00F51408" w:rsidDel="00826079">
          <w:rPr>
            <w:rFonts w:ascii="Georgia" w:hAnsi="Georgia"/>
            <w:sz w:val="24"/>
            <w:szCs w:val="24"/>
          </w:rPr>
          <w:delText xml:space="preserve"> data from the learning </w:delText>
        </w:r>
        <w:r w:rsidRPr="00F51408" w:rsidDel="00826079">
          <w:rPr>
            <w:rFonts w:ascii="Georgia" w:hAnsi="Georgia"/>
            <w:sz w:val="24"/>
            <w:szCs w:val="24"/>
          </w:rPr>
          <w:delText xml:space="preserve">period </w:delText>
        </w:r>
        <w:r w:rsidR="00082DC5" w:rsidRPr="00F51408" w:rsidDel="00826079">
          <w:rPr>
            <w:rFonts w:ascii="Georgia" w:hAnsi="Georgia"/>
            <w:sz w:val="24"/>
            <w:szCs w:val="24"/>
          </w:rPr>
          <w:delText xml:space="preserve">were saved in the automatic system as 19 </w:delText>
        </w:r>
        <w:r w:rsidRPr="00F51408" w:rsidDel="00826079">
          <w:rPr>
            <w:rFonts w:ascii="Georgia" w:hAnsi="Georgia"/>
            <w:sz w:val="24"/>
            <w:szCs w:val="24"/>
          </w:rPr>
          <w:delText>cluster</w:delText>
        </w:r>
        <w:r w:rsidR="00082DC5" w:rsidRPr="00F51408" w:rsidDel="00826079">
          <w:rPr>
            <w:rFonts w:ascii="Georgia" w:hAnsi="Georgia"/>
            <w:sz w:val="24"/>
            <w:szCs w:val="24"/>
          </w:rPr>
          <w:delText>s, one</w:delText>
        </w:r>
        <w:r w:rsidRPr="00F51408" w:rsidDel="00826079">
          <w:rPr>
            <w:rFonts w:ascii="Georgia" w:hAnsi="Georgia"/>
            <w:sz w:val="24"/>
            <w:szCs w:val="24"/>
          </w:rPr>
          <w:delText xml:space="preserve"> for each of the types. </w:delText>
        </w:r>
      </w:del>
      <w:r w:rsidRPr="00F51408">
        <w:rPr>
          <w:rFonts w:ascii="Georgia" w:hAnsi="Georgia"/>
          <w:sz w:val="24"/>
          <w:szCs w:val="24"/>
        </w:rPr>
        <w:t xml:space="preserve">When the classification system receives a </w:t>
      </w:r>
      <w:del w:id="19" w:author="Tzvika Harpaz" w:date="2018-06-05T09:34:00Z">
        <w:r w:rsidRPr="00F51408" w:rsidDel="00826079">
          <w:rPr>
            <w:rFonts w:ascii="Georgia" w:hAnsi="Georgia"/>
            <w:sz w:val="24"/>
            <w:szCs w:val="24"/>
          </w:rPr>
          <w:delText>piece of data</w:delText>
        </w:r>
      </w:del>
      <w:ins w:id="20" w:author="Tzvika Harpaz" w:date="2018-06-05T09:34:00Z">
        <w:r w:rsidR="00826079">
          <w:rPr>
            <w:rFonts w:ascii="Georgia" w:hAnsi="Georgia"/>
            <w:sz w:val="24"/>
            <w:szCs w:val="24"/>
          </w:rPr>
          <w:t xml:space="preserve">vector of gridded data for an unclassified day, </w:t>
        </w:r>
      </w:ins>
      <w:del w:id="21" w:author="Tzvika Harpaz" w:date="2018-06-05T09:34:00Z">
        <w:r w:rsidRPr="00F51408" w:rsidDel="00826079">
          <w:rPr>
            <w:rFonts w:ascii="Georgia" w:hAnsi="Georgia"/>
            <w:sz w:val="24"/>
            <w:szCs w:val="24"/>
          </w:rPr>
          <w:delText xml:space="preserve"> (representing a day), </w:delText>
        </w:r>
      </w:del>
      <w:r w:rsidRPr="00F51408">
        <w:rPr>
          <w:rFonts w:ascii="Georgia" w:hAnsi="Georgia"/>
          <w:sz w:val="24"/>
          <w:szCs w:val="24"/>
        </w:rPr>
        <w:t xml:space="preserve">the </w:t>
      </w:r>
      <w:del w:id="22" w:author="Tzvika Harpaz" w:date="2018-06-05T09:35:00Z">
        <w:r w:rsidRPr="00F51408" w:rsidDel="00826079">
          <w:rPr>
            <w:rFonts w:ascii="Georgia" w:hAnsi="Georgia"/>
            <w:sz w:val="24"/>
            <w:szCs w:val="24"/>
          </w:rPr>
          <w:delText>'</w:delText>
        </w:r>
      </w:del>
      <w:r w:rsidRPr="00F51408">
        <w:rPr>
          <w:rFonts w:ascii="Georgia" w:hAnsi="Georgia"/>
          <w:sz w:val="24"/>
          <w:szCs w:val="24"/>
        </w:rPr>
        <w:t>distance</w:t>
      </w:r>
      <w:del w:id="23" w:author="Tzvika Harpaz" w:date="2018-06-05T09:35:00Z">
        <w:r w:rsidRPr="00F51408" w:rsidDel="00826079">
          <w:rPr>
            <w:rFonts w:ascii="Georgia" w:hAnsi="Georgia"/>
            <w:sz w:val="24"/>
            <w:szCs w:val="24"/>
          </w:rPr>
          <w:delText>'</w:delText>
        </w:r>
      </w:del>
      <w:r w:rsidRPr="00F51408">
        <w:rPr>
          <w:rFonts w:ascii="Georgia" w:hAnsi="Georgia"/>
          <w:sz w:val="24"/>
          <w:szCs w:val="24"/>
        </w:rPr>
        <w:t xml:space="preserve"> of this </w:t>
      </w:r>
      <w:del w:id="24" w:author="Tzvika Harpaz" w:date="2018-06-05T09:34:00Z">
        <w:r w:rsidRPr="00F51408" w:rsidDel="00826079">
          <w:rPr>
            <w:rFonts w:ascii="Georgia" w:hAnsi="Georgia"/>
            <w:sz w:val="24"/>
            <w:szCs w:val="24"/>
          </w:rPr>
          <w:delText xml:space="preserve">dataset </w:delText>
        </w:r>
      </w:del>
      <w:ins w:id="25" w:author="Tzvika Harpaz" w:date="2018-06-05T09:34:00Z">
        <w:r w:rsidR="00826079">
          <w:rPr>
            <w:rFonts w:ascii="Georgia" w:hAnsi="Georgia"/>
            <w:sz w:val="24"/>
            <w:szCs w:val="24"/>
          </w:rPr>
          <w:t xml:space="preserve">vector from </w:t>
        </w:r>
      </w:ins>
      <w:ins w:id="26" w:author="Tzvika Harpaz" w:date="2018-06-05T09:35:00Z">
        <w:r w:rsidR="00826079">
          <w:rPr>
            <w:rFonts w:ascii="Georgia" w:hAnsi="Georgia"/>
            <w:sz w:val="24"/>
            <w:szCs w:val="24"/>
          </w:rPr>
          <w:t>the vectors of</w:t>
        </w:r>
      </w:ins>
      <w:ins w:id="27" w:author="Tzvika Harpaz" w:date="2018-06-05T09:36:00Z">
        <w:r w:rsidR="00826079">
          <w:rPr>
            <w:rFonts w:ascii="Georgia" w:hAnsi="Georgia"/>
            <w:sz w:val="24"/>
            <w:szCs w:val="24"/>
          </w:rPr>
          <w:t xml:space="preserve"> each day in</w:t>
        </w:r>
      </w:ins>
      <w:ins w:id="28" w:author="Tzvika Harpaz" w:date="2018-06-05T09:35:00Z">
        <w:r w:rsidR="00826079">
          <w:rPr>
            <w:rFonts w:ascii="Georgia" w:hAnsi="Georgia"/>
            <w:sz w:val="24"/>
            <w:szCs w:val="24"/>
          </w:rPr>
          <w:t xml:space="preserve"> the learning set</w:t>
        </w:r>
      </w:ins>
      <w:ins w:id="29" w:author="Tzvika Harpaz" w:date="2018-06-05T09:34:00Z">
        <w:r w:rsidR="00826079" w:rsidRPr="00F51408">
          <w:rPr>
            <w:rFonts w:ascii="Georgia" w:hAnsi="Georgia"/>
            <w:sz w:val="24"/>
            <w:szCs w:val="24"/>
          </w:rPr>
          <w:t xml:space="preserve"> </w:t>
        </w:r>
      </w:ins>
      <w:r w:rsidRPr="00F51408">
        <w:rPr>
          <w:rFonts w:ascii="Georgia" w:hAnsi="Georgia"/>
          <w:sz w:val="24"/>
          <w:szCs w:val="24"/>
        </w:rPr>
        <w:t>is calculated</w:t>
      </w:r>
      <w:del w:id="30" w:author="Tzvika Harpaz" w:date="2018-06-05T09:35:00Z">
        <w:r w:rsidRPr="00F51408" w:rsidDel="00826079">
          <w:rPr>
            <w:rFonts w:ascii="Georgia" w:hAnsi="Georgia"/>
            <w:sz w:val="24"/>
            <w:szCs w:val="24"/>
          </w:rPr>
          <w:delText xml:space="preserve"> from the central representative of every cluster</w:delText>
        </w:r>
      </w:del>
      <w:r w:rsidRPr="00F51408">
        <w:rPr>
          <w:rFonts w:ascii="Georgia" w:hAnsi="Georgia"/>
          <w:sz w:val="24"/>
          <w:szCs w:val="24"/>
        </w:rPr>
        <w:t xml:space="preserve">. The input </w:t>
      </w:r>
      <w:ins w:id="31" w:author="Tzvika Harpaz" w:date="2018-06-05T09:36:00Z">
        <w:r w:rsidR="00826079">
          <w:rPr>
            <w:rFonts w:ascii="Georgia" w:hAnsi="Georgia"/>
            <w:sz w:val="24"/>
            <w:szCs w:val="24"/>
          </w:rPr>
          <w:t xml:space="preserve">day </w:t>
        </w:r>
      </w:ins>
      <w:r w:rsidRPr="00F51408">
        <w:rPr>
          <w:rFonts w:ascii="Georgia" w:hAnsi="Georgia"/>
          <w:sz w:val="24"/>
          <w:szCs w:val="24"/>
        </w:rPr>
        <w:t xml:space="preserve">is assigned the </w:t>
      </w:r>
      <w:del w:id="32" w:author="Tzvika Harpaz" w:date="2018-06-05T09:36:00Z">
        <w:r w:rsidRPr="00F51408" w:rsidDel="00826079">
          <w:rPr>
            <w:rFonts w:ascii="Georgia" w:hAnsi="Georgia"/>
            <w:sz w:val="24"/>
            <w:szCs w:val="24"/>
          </w:rPr>
          <w:delText xml:space="preserve">type </w:delText>
        </w:r>
      </w:del>
      <w:ins w:id="33" w:author="Tzvika Harpaz" w:date="2018-06-05T09:36:00Z">
        <w:r w:rsidR="00826079">
          <w:rPr>
            <w:rFonts w:ascii="Georgia" w:hAnsi="Georgia"/>
            <w:sz w:val="24"/>
            <w:szCs w:val="24"/>
          </w:rPr>
          <w:t>class</w:t>
        </w:r>
        <w:r w:rsidR="00826079" w:rsidRPr="00F51408">
          <w:rPr>
            <w:rFonts w:ascii="Georgia" w:hAnsi="Georgia"/>
            <w:sz w:val="24"/>
            <w:szCs w:val="24"/>
          </w:rPr>
          <w:t xml:space="preserve"> </w:t>
        </w:r>
      </w:ins>
      <w:r w:rsidRPr="00F51408">
        <w:rPr>
          <w:rFonts w:ascii="Georgia" w:hAnsi="Georgia"/>
          <w:sz w:val="24"/>
          <w:szCs w:val="24"/>
        </w:rPr>
        <w:t xml:space="preserve">of the closest </w:t>
      </w:r>
      <w:del w:id="34" w:author="Tzvika Harpaz" w:date="2018-06-05T09:36:00Z">
        <w:r w:rsidRPr="00F51408" w:rsidDel="00826079">
          <w:rPr>
            <w:rFonts w:ascii="Georgia" w:hAnsi="Georgia"/>
            <w:sz w:val="24"/>
            <w:szCs w:val="24"/>
          </w:rPr>
          <w:delText>cluster</w:delText>
        </w:r>
      </w:del>
      <w:ins w:id="35" w:author="Tzvika Harpaz" w:date="2018-06-05T09:36:00Z">
        <w:r w:rsidR="00826079">
          <w:rPr>
            <w:rFonts w:ascii="Georgia" w:hAnsi="Georgia"/>
            <w:sz w:val="24"/>
            <w:szCs w:val="24"/>
          </w:rPr>
          <w:t xml:space="preserve">vector </w:t>
        </w:r>
      </w:ins>
      <w:ins w:id="36" w:author="Tzvika Harpaz" w:date="2018-06-05T09:37:00Z">
        <w:r w:rsidR="00826079">
          <w:rPr>
            <w:rFonts w:ascii="Georgia" w:hAnsi="Georgia"/>
            <w:sz w:val="24"/>
            <w:szCs w:val="24"/>
          </w:rPr>
          <w:t>found</w:t>
        </w:r>
      </w:ins>
      <w:r w:rsidRPr="00F51408">
        <w:rPr>
          <w:rFonts w:ascii="Georgia" w:hAnsi="Georgia"/>
          <w:sz w:val="24"/>
          <w:szCs w:val="24"/>
        </w:rPr>
        <w:t xml:space="preserve">. </w:t>
      </w:r>
    </w:p>
    <w:p w14:paraId="1F349A32" w14:textId="0E6CB372" w:rsidR="00680A9E" w:rsidRPr="00F51408" w:rsidRDefault="00680A9E" w:rsidP="00961515">
      <w:pPr>
        <w:autoSpaceDE w:val="0"/>
        <w:autoSpaceDN w:val="0"/>
        <w:adjustRightInd w:val="0"/>
        <w:spacing w:after="120" w:line="360" w:lineRule="auto"/>
        <w:jc w:val="both"/>
        <w:rPr>
          <w:rFonts w:ascii="Georgia" w:hAnsi="Georgia"/>
          <w:sz w:val="24"/>
          <w:szCs w:val="24"/>
        </w:rPr>
      </w:pPr>
      <w:r w:rsidRPr="00F51408">
        <w:rPr>
          <w:rFonts w:ascii="Georgia" w:hAnsi="Georgia"/>
          <w:sz w:val="24"/>
          <w:szCs w:val="24"/>
        </w:rPr>
        <w:t xml:space="preserve">According </w:t>
      </w:r>
      <w:ins w:id="37" w:author="Tzvika Harpaz" w:date="2018-06-05T09:37:00Z">
        <w:r w:rsidR="00604D8C">
          <w:rPr>
            <w:rFonts w:ascii="Georgia" w:hAnsi="Georgia"/>
            <w:sz w:val="24"/>
            <w:szCs w:val="24"/>
          </w:rPr>
          <w:t xml:space="preserve">to </w:t>
        </w:r>
      </w:ins>
      <w:r w:rsidRPr="00F51408">
        <w:rPr>
          <w:rFonts w:ascii="Georgia" w:hAnsi="Georgia"/>
          <w:sz w:val="24"/>
          <w:szCs w:val="24"/>
        </w:rPr>
        <w:t>the classification of Alpert et al. (2004a)</w:t>
      </w:r>
      <w:ins w:id="38" w:author="Tzvika Harpaz" w:date="2018-06-05T09:37:00Z">
        <w:r w:rsidR="00604D8C">
          <w:rPr>
            <w:rFonts w:ascii="Georgia" w:hAnsi="Georgia"/>
            <w:sz w:val="24"/>
            <w:szCs w:val="24"/>
          </w:rPr>
          <w:t>,</w:t>
        </w:r>
      </w:ins>
      <w:r w:rsidRPr="00F51408">
        <w:rPr>
          <w:rFonts w:ascii="Georgia" w:hAnsi="Georgia"/>
          <w:sz w:val="24"/>
          <w:szCs w:val="24"/>
        </w:rPr>
        <w:t xml:space="preserve"> the RST system is divided into 3 types, depending on the relative geographical position of the trough line, denoted also as the 'axis', with respect to Israel. Fig. </w:t>
      </w:r>
      <w:r w:rsidR="00961515" w:rsidRPr="00F51408">
        <w:rPr>
          <w:rFonts w:ascii="Georgia" w:hAnsi="Georgia"/>
          <w:sz w:val="24"/>
          <w:szCs w:val="24"/>
        </w:rPr>
        <w:t>1</w:t>
      </w:r>
      <w:r w:rsidRPr="00F51408">
        <w:rPr>
          <w:rFonts w:ascii="Georgia" w:hAnsi="Georgia"/>
          <w:sz w:val="24"/>
          <w:szCs w:val="24"/>
        </w:rPr>
        <w:t xml:space="preserve"> displays examples of the easterly and westerly axes. Each type implies different weather conditions, which depend on the wind direction induced by the position of the axis (e.g., Saaroni et al. 1998, </w:t>
      </w:r>
      <w:proofErr w:type="spellStart"/>
      <w:r w:rsidRPr="00F51408">
        <w:rPr>
          <w:rFonts w:ascii="Georgia" w:hAnsi="Georgia"/>
          <w:sz w:val="24"/>
          <w:szCs w:val="24"/>
        </w:rPr>
        <w:t>Goldreich</w:t>
      </w:r>
      <w:proofErr w:type="spellEnd"/>
      <w:r w:rsidRPr="00F51408">
        <w:rPr>
          <w:rFonts w:ascii="Georgia" w:hAnsi="Georgia"/>
          <w:sz w:val="24"/>
          <w:szCs w:val="24"/>
        </w:rPr>
        <w:t xml:space="preserve"> 2003, </w:t>
      </w:r>
      <w:proofErr w:type="spellStart"/>
      <w:r w:rsidRPr="00F51408">
        <w:rPr>
          <w:rFonts w:ascii="Georgia" w:hAnsi="Georgia"/>
          <w:sz w:val="24"/>
          <w:szCs w:val="24"/>
        </w:rPr>
        <w:t>Tsvieli</w:t>
      </w:r>
      <w:proofErr w:type="spellEnd"/>
      <w:r w:rsidRPr="00F51408">
        <w:rPr>
          <w:rFonts w:ascii="Georgia" w:hAnsi="Georgia"/>
          <w:sz w:val="24"/>
          <w:szCs w:val="24"/>
        </w:rPr>
        <w:t xml:space="preserve"> and </w:t>
      </w:r>
      <w:proofErr w:type="spellStart"/>
      <w:r w:rsidRPr="00F51408">
        <w:rPr>
          <w:rFonts w:ascii="Georgia" w:hAnsi="Georgia"/>
          <w:sz w:val="24"/>
          <w:szCs w:val="24"/>
        </w:rPr>
        <w:t>Zangvil</w:t>
      </w:r>
      <w:proofErr w:type="spellEnd"/>
      <w:r w:rsidRPr="00F51408">
        <w:rPr>
          <w:rFonts w:ascii="Georgia" w:hAnsi="Georgia"/>
          <w:sz w:val="24"/>
          <w:szCs w:val="24"/>
        </w:rPr>
        <w:t xml:space="preserve"> 2005, Ziv and </w:t>
      </w:r>
      <w:proofErr w:type="spellStart"/>
      <w:r w:rsidRPr="00F51408">
        <w:rPr>
          <w:rFonts w:ascii="Georgia" w:hAnsi="Georgia"/>
          <w:sz w:val="24"/>
          <w:szCs w:val="24"/>
        </w:rPr>
        <w:t>Yair</w:t>
      </w:r>
      <w:proofErr w:type="spellEnd"/>
      <w:r w:rsidRPr="00F51408">
        <w:rPr>
          <w:rFonts w:ascii="Georgia" w:hAnsi="Georgia"/>
          <w:sz w:val="24"/>
          <w:szCs w:val="24"/>
        </w:rPr>
        <w:t xml:space="preserve"> 2015). </w:t>
      </w:r>
    </w:p>
    <w:p w14:paraId="0899A71C" w14:textId="77777777" w:rsidR="00C25DCC" w:rsidRPr="00F51408" w:rsidRDefault="00C25DCC" w:rsidP="00C25DCC">
      <w:pPr>
        <w:autoSpaceDE w:val="0"/>
        <w:autoSpaceDN w:val="0"/>
        <w:adjustRightInd w:val="0"/>
        <w:spacing w:after="120" w:line="360" w:lineRule="auto"/>
        <w:jc w:val="both"/>
        <w:rPr>
          <w:rFonts w:ascii="Georgia" w:hAnsi="Georgia"/>
          <w:sz w:val="24"/>
          <w:szCs w:val="24"/>
        </w:rPr>
      </w:pPr>
      <w:proofErr w:type="spellStart"/>
      <w:r w:rsidRPr="00F51408">
        <w:rPr>
          <w:rFonts w:ascii="Georgia" w:hAnsi="Georgia"/>
          <w:sz w:val="24"/>
          <w:szCs w:val="24"/>
        </w:rPr>
        <w:t>Tsvieli</w:t>
      </w:r>
      <w:proofErr w:type="spellEnd"/>
      <w:r w:rsidRPr="00F51408">
        <w:rPr>
          <w:rFonts w:ascii="Georgia" w:hAnsi="Georgia"/>
          <w:sz w:val="24"/>
          <w:szCs w:val="24"/>
        </w:rPr>
        <w:t xml:space="preserve"> and </w:t>
      </w:r>
      <w:proofErr w:type="spellStart"/>
      <w:r w:rsidRPr="00F51408">
        <w:rPr>
          <w:rFonts w:ascii="Georgia" w:hAnsi="Georgia"/>
          <w:sz w:val="24"/>
          <w:szCs w:val="24"/>
        </w:rPr>
        <w:t>Zangvil</w:t>
      </w:r>
      <w:proofErr w:type="spellEnd"/>
      <w:r w:rsidRPr="00F51408">
        <w:rPr>
          <w:rFonts w:ascii="Georgia" w:hAnsi="Georgia"/>
          <w:sz w:val="24"/>
          <w:szCs w:val="24"/>
        </w:rPr>
        <w:t xml:space="preserve"> (2005) developed an automated algorithm for identifying an RST and the location of its axis with respect to Israel. However, this algorithm, based on SLP alone, has been tailored to specific non-standard dataset of NASA, for the period of 1985-1995.</w:t>
      </w:r>
    </w:p>
    <w:p w14:paraId="5A6F2295" w14:textId="6FB84228" w:rsidR="0017238A" w:rsidRPr="00F51408" w:rsidRDefault="00417C3B" w:rsidP="003F2AF9">
      <w:pPr>
        <w:autoSpaceDE w:val="0"/>
        <w:autoSpaceDN w:val="0"/>
        <w:adjustRightInd w:val="0"/>
        <w:spacing w:after="120" w:line="360" w:lineRule="auto"/>
        <w:jc w:val="center"/>
        <w:rPr>
          <w:rFonts w:ascii="Georgia" w:hAnsi="Georgia"/>
          <w:sz w:val="24"/>
          <w:szCs w:val="24"/>
        </w:rPr>
      </w:pPr>
      <w:r w:rsidRPr="00F51408">
        <w:rPr>
          <w:rFonts w:ascii="Georgia" w:hAnsi="Georgia"/>
          <w:noProof/>
        </w:rPr>
        <w:lastRenderedPageBreak/>
        <w:drawing>
          <wp:inline distT="0" distB="0" distL="0" distR="0" wp14:anchorId="7FC3B4C4" wp14:editId="1FBB18CE">
            <wp:extent cx="4826003" cy="4060315"/>
            <wp:effectExtent l="19050" t="19050" r="12700" b="16510"/>
            <wp:docPr id="6" name="תמונה 6" descr="C:\Users\BARUCHZ\AppData\Local\Microsoft\Windows\Temporary Internet Files\Content.Word\תמונה חדש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UCHZ\AppData\Local\Microsoft\Windows\Temporary Internet Files\Content.Word\תמונה חדשה.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8911" cy="4062761"/>
                    </a:xfrm>
                    <a:prstGeom prst="rect">
                      <a:avLst/>
                    </a:prstGeom>
                    <a:noFill/>
                    <a:ln>
                      <a:solidFill>
                        <a:schemeClr val="bg1">
                          <a:lumMod val="50000"/>
                        </a:schemeClr>
                      </a:solidFill>
                    </a:ln>
                  </pic:spPr>
                </pic:pic>
              </a:graphicData>
            </a:graphic>
          </wp:inline>
        </w:drawing>
      </w:r>
    </w:p>
    <w:p w14:paraId="748E8737" w14:textId="12BD7DD5" w:rsidR="00CC2559" w:rsidRPr="00F51408" w:rsidRDefault="003F2AF9" w:rsidP="00CC2559">
      <w:pPr>
        <w:autoSpaceDE w:val="0"/>
        <w:autoSpaceDN w:val="0"/>
        <w:adjustRightInd w:val="0"/>
        <w:spacing w:after="0" w:line="240" w:lineRule="auto"/>
        <w:jc w:val="center"/>
        <w:rPr>
          <w:rFonts w:ascii="Georgia" w:hAnsi="Georgia"/>
          <w:b/>
          <w:bCs/>
          <w:color w:val="FF0000"/>
        </w:rPr>
      </w:pPr>
      <w:r w:rsidRPr="00F51408">
        <w:rPr>
          <w:rFonts w:ascii="Georgia" w:hAnsi="Georgia"/>
        </w:rPr>
        <w:t xml:space="preserve">Fig. </w:t>
      </w:r>
      <w:r w:rsidR="00643B64" w:rsidRPr="00F51408">
        <w:rPr>
          <w:rFonts w:ascii="Georgia" w:hAnsi="Georgia"/>
        </w:rPr>
        <w:t>1</w:t>
      </w:r>
      <w:r w:rsidRPr="00F51408">
        <w:rPr>
          <w:rFonts w:ascii="Georgia" w:hAnsi="Georgia"/>
        </w:rPr>
        <w:t xml:space="preserve">: </w:t>
      </w:r>
      <w:r w:rsidR="00CC2559" w:rsidRPr="00F51408">
        <w:rPr>
          <w:rFonts w:ascii="Georgia" w:hAnsi="Georgia"/>
        </w:rPr>
        <w:t>SLP (Pa) e</w:t>
      </w:r>
      <w:r w:rsidR="00417C3B" w:rsidRPr="00F51408">
        <w:rPr>
          <w:rFonts w:ascii="Georgia" w:hAnsi="Georgia"/>
        </w:rPr>
        <w:t>x</w:t>
      </w:r>
      <w:r w:rsidR="00CC2559" w:rsidRPr="00F51408">
        <w:rPr>
          <w:rFonts w:ascii="Georgia" w:hAnsi="Georgia"/>
        </w:rPr>
        <w:t>e</w:t>
      </w:r>
      <w:r w:rsidR="00417C3B" w:rsidRPr="00F51408">
        <w:rPr>
          <w:rFonts w:ascii="Georgia" w:hAnsi="Georgia"/>
        </w:rPr>
        <w:t>mpl</w:t>
      </w:r>
      <w:r w:rsidR="00CC2559" w:rsidRPr="00F51408">
        <w:rPr>
          <w:rFonts w:ascii="Georgia" w:hAnsi="Georgia"/>
        </w:rPr>
        <w:t xml:space="preserve">ifying an </w:t>
      </w:r>
      <w:r w:rsidR="00417C3B" w:rsidRPr="00F51408">
        <w:rPr>
          <w:rFonts w:ascii="Georgia" w:hAnsi="Georgia"/>
        </w:rPr>
        <w:t>RST</w:t>
      </w:r>
      <w:r w:rsidR="00CC2559" w:rsidRPr="00F51408">
        <w:rPr>
          <w:rFonts w:ascii="Georgia" w:hAnsi="Georgia"/>
        </w:rPr>
        <w:t xml:space="preserve"> with </w:t>
      </w:r>
      <w:ins w:id="39" w:author="Tzvika Harpaz" w:date="2018-06-05T09:39:00Z">
        <w:r w:rsidR="00604D8C">
          <w:rPr>
            <w:rFonts w:ascii="Georgia" w:hAnsi="Georgia"/>
          </w:rPr>
          <w:t xml:space="preserve">an </w:t>
        </w:r>
      </w:ins>
      <w:r w:rsidR="00CC2559" w:rsidRPr="00F51408">
        <w:rPr>
          <w:rFonts w:ascii="Georgia" w:hAnsi="Georgia"/>
        </w:rPr>
        <w:t>axis to the west (April 11 06UTC, 2013, a) and an RST with an eastern axis (March 6 12UTC, 2017, b). The axes are denoted by thick dashed lines</w:t>
      </w:r>
      <w:r w:rsidR="00CC2559" w:rsidRPr="00F51408">
        <w:rPr>
          <w:rFonts w:ascii="Georgia" w:hAnsi="Georgia"/>
          <w:b/>
          <w:bCs/>
          <w:color w:val="FF0000"/>
        </w:rPr>
        <w:t xml:space="preserve"> </w:t>
      </w:r>
    </w:p>
    <w:p w14:paraId="53EA1475" w14:textId="7A4A0EBE" w:rsidR="0088193C" w:rsidRPr="00F51408" w:rsidRDefault="0088193C" w:rsidP="00AE4915">
      <w:pPr>
        <w:autoSpaceDE w:val="0"/>
        <w:autoSpaceDN w:val="0"/>
        <w:adjustRightInd w:val="0"/>
        <w:spacing w:after="0" w:line="240" w:lineRule="auto"/>
        <w:jc w:val="center"/>
        <w:rPr>
          <w:rFonts w:ascii="Georgia" w:hAnsi="Georgia"/>
          <w:b/>
          <w:bCs/>
          <w:color w:val="FF0000"/>
          <w:rtl/>
        </w:rPr>
      </w:pPr>
    </w:p>
    <w:p w14:paraId="6F7D0BBC" w14:textId="77777777" w:rsidR="003F2AF9" w:rsidRPr="00F51408" w:rsidRDefault="003F2AF9" w:rsidP="003F2AF9">
      <w:pPr>
        <w:autoSpaceDE w:val="0"/>
        <w:autoSpaceDN w:val="0"/>
        <w:adjustRightInd w:val="0"/>
        <w:spacing w:after="0" w:line="240" w:lineRule="auto"/>
        <w:jc w:val="center"/>
        <w:rPr>
          <w:rFonts w:ascii="Georgia" w:hAnsi="Georgia"/>
        </w:rPr>
      </w:pPr>
    </w:p>
    <w:p w14:paraId="2A524F8F" w14:textId="6264C8F4" w:rsidR="00F303FF" w:rsidRPr="00F51408" w:rsidRDefault="00680A9E" w:rsidP="00C25DCC">
      <w:pPr>
        <w:autoSpaceDE w:val="0"/>
        <w:autoSpaceDN w:val="0"/>
        <w:adjustRightInd w:val="0"/>
        <w:spacing w:after="120" w:line="360" w:lineRule="auto"/>
        <w:jc w:val="both"/>
        <w:rPr>
          <w:rFonts w:ascii="Georgia" w:hAnsi="Georgia"/>
          <w:sz w:val="24"/>
          <w:szCs w:val="24"/>
        </w:rPr>
      </w:pPr>
      <w:commentRangeStart w:id="40"/>
      <w:r w:rsidRPr="00F51408">
        <w:rPr>
          <w:rFonts w:ascii="Georgia" w:hAnsi="Georgia"/>
          <w:sz w:val="24"/>
          <w:szCs w:val="24"/>
        </w:rPr>
        <w:t xml:space="preserve">Dayan et al. (2012) performed a manual </w:t>
      </w:r>
      <w:r w:rsidR="00F303FF" w:rsidRPr="00F51408">
        <w:rPr>
          <w:rFonts w:ascii="Georgia" w:hAnsi="Georgia"/>
          <w:sz w:val="24"/>
          <w:szCs w:val="24"/>
        </w:rPr>
        <w:t xml:space="preserve">(subjective) </w:t>
      </w:r>
      <w:r w:rsidRPr="00F51408">
        <w:rPr>
          <w:rFonts w:ascii="Georgia" w:hAnsi="Georgia"/>
          <w:sz w:val="24"/>
          <w:szCs w:val="24"/>
        </w:rPr>
        <w:t xml:space="preserve">synoptic classification, based on </w:t>
      </w:r>
      <w:r w:rsidR="00683C26" w:rsidRPr="00F51408">
        <w:rPr>
          <w:rFonts w:ascii="Georgia" w:hAnsi="Georgia"/>
          <w:sz w:val="24"/>
          <w:szCs w:val="24"/>
        </w:rPr>
        <w:t>sea-level pressure (</w:t>
      </w:r>
      <w:r w:rsidRPr="00F51408">
        <w:rPr>
          <w:rFonts w:ascii="Georgia" w:hAnsi="Georgia"/>
          <w:sz w:val="24"/>
          <w:szCs w:val="24"/>
        </w:rPr>
        <w:t>SLP</w:t>
      </w:r>
      <w:r w:rsidR="00683C26" w:rsidRPr="00F51408">
        <w:rPr>
          <w:rFonts w:ascii="Georgia" w:hAnsi="Georgia"/>
          <w:sz w:val="24"/>
          <w:szCs w:val="24"/>
        </w:rPr>
        <w:t>)</w:t>
      </w:r>
      <w:r w:rsidRPr="00F51408">
        <w:rPr>
          <w:rFonts w:ascii="Georgia" w:hAnsi="Georgia"/>
          <w:sz w:val="24"/>
          <w:szCs w:val="24"/>
        </w:rPr>
        <w:t xml:space="preserve"> maps</w:t>
      </w:r>
      <w:r w:rsidR="00C25DCC" w:rsidRPr="00F51408">
        <w:rPr>
          <w:rFonts w:ascii="Georgia" w:hAnsi="Georgia"/>
          <w:sz w:val="24"/>
          <w:szCs w:val="24"/>
        </w:rPr>
        <w:t>,</w:t>
      </w:r>
      <w:r w:rsidRPr="00F51408">
        <w:rPr>
          <w:rFonts w:ascii="Georgia" w:hAnsi="Georgia"/>
          <w:sz w:val="24"/>
          <w:szCs w:val="24"/>
        </w:rPr>
        <w:t xml:space="preserve"> for a </w:t>
      </w:r>
      <w:del w:id="41" w:author="Tzvika Harpaz" w:date="2018-06-05T10:21:00Z">
        <w:r w:rsidRPr="00F51408" w:rsidDel="00D14B68">
          <w:rPr>
            <w:rFonts w:ascii="Georgia" w:hAnsi="Georgia"/>
            <w:sz w:val="24"/>
            <w:szCs w:val="24"/>
          </w:rPr>
          <w:delText>ten-year time period</w:delText>
        </w:r>
      </w:del>
      <w:ins w:id="42" w:author="Tzvika Harpaz" w:date="2018-06-05T10:21:00Z">
        <w:r w:rsidR="00D14B68">
          <w:rPr>
            <w:rFonts w:ascii="Georgia" w:hAnsi="Georgia"/>
            <w:sz w:val="24"/>
            <w:szCs w:val="24"/>
          </w:rPr>
          <w:t>decade</w:t>
        </w:r>
      </w:ins>
      <w:r w:rsidRPr="00F51408">
        <w:rPr>
          <w:rFonts w:ascii="Georgia" w:hAnsi="Georgia"/>
          <w:sz w:val="24"/>
          <w:szCs w:val="24"/>
        </w:rPr>
        <w:t xml:space="preserve"> (1995-2004), and compared their results </w:t>
      </w:r>
      <w:del w:id="43" w:author="Tzvika Harpaz" w:date="2018-06-05T10:21:00Z">
        <w:r w:rsidRPr="00F51408" w:rsidDel="0044125E">
          <w:rPr>
            <w:rFonts w:ascii="Georgia" w:hAnsi="Georgia"/>
            <w:sz w:val="24"/>
            <w:szCs w:val="24"/>
          </w:rPr>
          <w:delText xml:space="preserve">to </w:delText>
        </w:r>
      </w:del>
      <w:ins w:id="44" w:author="Tzvika Harpaz" w:date="2018-06-05T10:21:00Z">
        <w:r w:rsidR="0044125E">
          <w:rPr>
            <w:rFonts w:ascii="Georgia" w:hAnsi="Georgia"/>
            <w:sz w:val="24"/>
            <w:szCs w:val="24"/>
          </w:rPr>
          <w:t>with</w:t>
        </w:r>
        <w:r w:rsidR="0044125E" w:rsidRPr="00F51408">
          <w:rPr>
            <w:rFonts w:ascii="Georgia" w:hAnsi="Georgia"/>
            <w:sz w:val="24"/>
            <w:szCs w:val="24"/>
          </w:rPr>
          <w:t xml:space="preserve"> </w:t>
        </w:r>
      </w:ins>
      <w:r w:rsidRPr="00F51408">
        <w:rPr>
          <w:rFonts w:ascii="Georgia" w:hAnsi="Georgia"/>
          <w:sz w:val="24"/>
          <w:szCs w:val="24"/>
        </w:rPr>
        <w:t xml:space="preserve">the semi-objective </w:t>
      </w:r>
      <w:r w:rsidR="00C24AF8" w:rsidRPr="00F51408">
        <w:rPr>
          <w:rFonts w:ascii="Georgia" w:hAnsi="Georgia"/>
          <w:sz w:val="24"/>
          <w:szCs w:val="24"/>
        </w:rPr>
        <w:t>classification of Alpert et al. (2004a)</w:t>
      </w:r>
      <w:r w:rsidR="00F303FF" w:rsidRPr="00F51408">
        <w:rPr>
          <w:rFonts w:ascii="Georgia" w:hAnsi="Georgia"/>
          <w:sz w:val="24"/>
          <w:szCs w:val="24"/>
        </w:rPr>
        <w:t>.</w:t>
      </w:r>
      <w:r w:rsidR="00C24AF8" w:rsidRPr="00F51408">
        <w:rPr>
          <w:rFonts w:ascii="Georgia" w:hAnsi="Georgia"/>
          <w:sz w:val="24"/>
          <w:szCs w:val="24"/>
        </w:rPr>
        <w:t xml:space="preserve"> </w:t>
      </w:r>
      <w:r w:rsidR="00F303FF" w:rsidRPr="00F51408">
        <w:rPr>
          <w:rFonts w:ascii="Georgia" w:hAnsi="Georgia"/>
          <w:sz w:val="24"/>
          <w:szCs w:val="24"/>
        </w:rPr>
        <w:t>M</w:t>
      </w:r>
      <w:r w:rsidR="00C24AF8" w:rsidRPr="00F51408">
        <w:rPr>
          <w:rFonts w:ascii="Georgia" w:hAnsi="Georgia"/>
          <w:sz w:val="24"/>
          <w:szCs w:val="24"/>
        </w:rPr>
        <w:t xml:space="preserve">ore than 50% disagreement </w:t>
      </w:r>
      <w:proofErr w:type="gramStart"/>
      <w:r w:rsidR="00C24AF8" w:rsidRPr="00F51408">
        <w:rPr>
          <w:rFonts w:ascii="Georgia" w:hAnsi="Georgia"/>
          <w:sz w:val="24"/>
          <w:szCs w:val="24"/>
        </w:rPr>
        <w:t>was</w:t>
      </w:r>
      <w:proofErr w:type="gramEnd"/>
      <w:r w:rsidR="00C24AF8" w:rsidRPr="00F51408">
        <w:rPr>
          <w:rFonts w:ascii="Georgia" w:hAnsi="Georgia"/>
          <w:sz w:val="24"/>
          <w:szCs w:val="24"/>
        </w:rPr>
        <w:t xml:space="preserve"> found between the two classifications, for each of the three </w:t>
      </w:r>
      <w:del w:id="45" w:author="Tzvika Harpaz" w:date="2018-06-05T10:22:00Z">
        <w:r w:rsidR="00C24AF8" w:rsidRPr="00F51408" w:rsidDel="0044125E">
          <w:rPr>
            <w:rFonts w:ascii="Georgia" w:hAnsi="Georgia"/>
            <w:sz w:val="24"/>
            <w:szCs w:val="24"/>
          </w:rPr>
          <w:delText xml:space="preserve">subtypes </w:delText>
        </w:r>
      </w:del>
      <w:ins w:id="46" w:author="Tzvika Harpaz" w:date="2018-06-05T10:22:00Z">
        <w:r w:rsidR="0044125E">
          <w:rPr>
            <w:rFonts w:ascii="Georgia" w:hAnsi="Georgia"/>
            <w:sz w:val="24"/>
            <w:szCs w:val="24"/>
          </w:rPr>
          <w:t>subclasses</w:t>
        </w:r>
        <w:r w:rsidR="0044125E" w:rsidRPr="00F51408">
          <w:rPr>
            <w:rFonts w:ascii="Georgia" w:hAnsi="Georgia"/>
            <w:sz w:val="24"/>
            <w:szCs w:val="24"/>
          </w:rPr>
          <w:t xml:space="preserve"> </w:t>
        </w:r>
      </w:ins>
      <w:r w:rsidR="00C24AF8" w:rsidRPr="00F51408">
        <w:rPr>
          <w:rFonts w:ascii="Georgia" w:hAnsi="Georgia"/>
          <w:sz w:val="24"/>
          <w:szCs w:val="24"/>
        </w:rPr>
        <w:t>of the RST</w:t>
      </w:r>
      <w:commentRangeEnd w:id="40"/>
      <w:r w:rsidR="0044125E">
        <w:rPr>
          <w:rStyle w:val="CommentReference"/>
        </w:rPr>
        <w:commentReference w:id="40"/>
      </w:r>
      <w:r w:rsidR="00C24AF8" w:rsidRPr="00F51408">
        <w:rPr>
          <w:rFonts w:ascii="Georgia" w:hAnsi="Georgia"/>
          <w:sz w:val="24"/>
          <w:szCs w:val="24"/>
        </w:rPr>
        <w:t xml:space="preserve">. This </w:t>
      </w:r>
      <w:r w:rsidR="00F303FF" w:rsidRPr="00F51408">
        <w:rPr>
          <w:rFonts w:ascii="Georgia" w:hAnsi="Georgia"/>
          <w:sz w:val="24"/>
          <w:szCs w:val="24"/>
        </w:rPr>
        <w:t>i</w:t>
      </w:r>
      <w:r w:rsidR="00C24AF8" w:rsidRPr="00F51408">
        <w:rPr>
          <w:rFonts w:ascii="Georgia" w:hAnsi="Georgia"/>
          <w:sz w:val="24"/>
          <w:szCs w:val="24"/>
        </w:rPr>
        <w:t xml:space="preserve">s far beyond the 10% rate mismatch obtained by </w:t>
      </w:r>
      <w:proofErr w:type="spellStart"/>
      <w:r w:rsidR="00C24AF8" w:rsidRPr="00F51408">
        <w:rPr>
          <w:rFonts w:ascii="Georgia" w:hAnsi="Georgia"/>
          <w:sz w:val="24"/>
          <w:szCs w:val="24"/>
        </w:rPr>
        <w:t>Frakes</w:t>
      </w:r>
      <w:proofErr w:type="spellEnd"/>
      <w:r w:rsidR="00C24AF8" w:rsidRPr="00F51408">
        <w:rPr>
          <w:rFonts w:ascii="Georgia" w:hAnsi="Georgia"/>
          <w:sz w:val="24"/>
          <w:szCs w:val="24"/>
        </w:rPr>
        <w:t xml:space="preserve"> and </w:t>
      </w:r>
      <w:proofErr w:type="spellStart"/>
      <w:r w:rsidR="00C24AF8" w:rsidRPr="00F51408">
        <w:rPr>
          <w:rFonts w:ascii="Georgia" w:hAnsi="Georgia"/>
          <w:sz w:val="24"/>
          <w:szCs w:val="24"/>
        </w:rPr>
        <w:t>Yarnal</w:t>
      </w:r>
      <w:proofErr w:type="spellEnd"/>
      <w:r w:rsidR="00C24AF8" w:rsidRPr="00F51408">
        <w:rPr>
          <w:rFonts w:ascii="Georgia" w:hAnsi="Georgia"/>
          <w:sz w:val="24"/>
          <w:szCs w:val="24"/>
        </w:rPr>
        <w:t xml:space="preserve"> (1997) for well-defined pressure systems with steep gradients.</w:t>
      </w:r>
      <w:r w:rsidR="00C25DCC" w:rsidRPr="00F51408">
        <w:rPr>
          <w:rFonts w:ascii="Georgia" w:hAnsi="Georgia"/>
          <w:sz w:val="24"/>
          <w:szCs w:val="24"/>
        </w:rPr>
        <w:t xml:space="preserve"> </w:t>
      </w:r>
      <w:r w:rsidR="00D566A8" w:rsidRPr="00F51408">
        <w:rPr>
          <w:rFonts w:ascii="Georgia" w:hAnsi="Georgia"/>
          <w:sz w:val="24"/>
          <w:szCs w:val="24"/>
        </w:rPr>
        <w:t xml:space="preserve">  </w:t>
      </w:r>
    </w:p>
    <w:p w14:paraId="3AF4F539" w14:textId="5CA2E4EA" w:rsidR="00697143" w:rsidRPr="00F51408" w:rsidRDefault="00C24AF8" w:rsidP="0082713A">
      <w:pPr>
        <w:autoSpaceDE w:val="0"/>
        <w:autoSpaceDN w:val="0"/>
        <w:adjustRightInd w:val="0"/>
        <w:spacing w:after="120" w:line="360" w:lineRule="auto"/>
        <w:jc w:val="both"/>
        <w:rPr>
          <w:rFonts w:ascii="Georgia" w:hAnsi="Georgia"/>
          <w:sz w:val="24"/>
          <w:szCs w:val="24"/>
        </w:rPr>
      </w:pPr>
      <w:commentRangeStart w:id="47"/>
      <w:r w:rsidRPr="00F51408">
        <w:rPr>
          <w:rFonts w:ascii="Georgia" w:hAnsi="Georgia"/>
          <w:sz w:val="24"/>
          <w:szCs w:val="24"/>
        </w:rPr>
        <w:t xml:space="preserve">The weakness of the automated classification </w:t>
      </w:r>
      <w:r w:rsidR="00C25DCC" w:rsidRPr="00F51408">
        <w:rPr>
          <w:rFonts w:ascii="Georgia" w:hAnsi="Georgia"/>
          <w:sz w:val="24"/>
          <w:szCs w:val="24"/>
        </w:rPr>
        <w:t>of Alpert et al. (2004a)</w:t>
      </w:r>
      <w:r w:rsidRPr="00F51408">
        <w:rPr>
          <w:rFonts w:ascii="Georgia" w:hAnsi="Georgia"/>
          <w:sz w:val="24"/>
          <w:szCs w:val="24"/>
        </w:rPr>
        <w:t xml:space="preserve"> might be attributed to </w:t>
      </w:r>
      <w:r w:rsidR="00C25DCC" w:rsidRPr="00F51408">
        <w:rPr>
          <w:rFonts w:ascii="Georgia" w:hAnsi="Georgia"/>
          <w:sz w:val="24"/>
          <w:szCs w:val="24"/>
        </w:rPr>
        <w:t>three main causes.</w:t>
      </w:r>
      <w:commentRangeEnd w:id="47"/>
      <w:r w:rsidR="0044125E">
        <w:rPr>
          <w:rStyle w:val="CommentReference"/>
        </w:rPr>
        <w:commentReference w:id="47"/>
      </w:r>
      <w:r w:rsidR="00C25DCC" w:rsidRPr="00F51408">
        <w:rPr>
          <w:rFonts w:ascii="Georgia" w:hAnsi="Georgia"/>
          <w:sz w:val="24"/>
          <w:szCs w:val="24"/>
        </w:rPr>
        <w:t xml:space="preserve"> </w:t>
      </w:r>
      <w:commentRangeStart w:id="48"/>
      <w:r w:rsidR="00C25DCC" w:rsidRPr="00F51408">
        <w:rPr>
          <w:rFonts w:ascii="Georgia" w:hAnsi="Georgia"/>
          <w:sz w:val="24"/>
          <w:szCs w:val="24"/>
        </w:rPr>
        <w:t>One is t</w:t>
      </w:r>
      <w:r w:rsidRPr="00F51408">
        <w:rPr>
          <w:rFonts w:ascii="Georgia" w:hAnsi="Georgia"/>
          <w:sz w:val="24"/>
          <w:szCs w:val="24"/>
        </w:rPr>
        <w:t xml:space="preserve">he </w:t>
      </w:r>
      <w:proofErr w:type="gramStart"/>
      <w:r w:rsidR="00C25DCC" w:rsidRPr="00F51408">
        <w:rPr>
          <w:rFonts w:ascii="Georgia" w:hAnsi="Georgia"/>
          <w:sz w:val="24"/>
          <w:szCs w:val="24"/>
        </w:rPr>
        <w:t>coarse</w:t>
      </w:r>
      <w:proofErr w:type="gramEnd"/>
      <w:r w:rsidRPr="00F51408">
        <w:rPr>
          <w:rFonts w:ascii="Georgia" w:hAnsi="Georgia"/>
          <w:sz w:val="24"/>
          <w:szCs w:val="24"/>
        </w:rPr>
        <w:t xml:space="preserve"> spatial resolution of the</w:t>
      </w:r>
      <w:r w:rsidR="0017238A" w:rsidRPr="00F51408">
        <w:rPr>
          <w:rFonts w:ascii="Georgia" w:hAnsi="Georgia"/>
          <w:sz w:val="24"/>
          <w:szCs w:val="24"/>
        </w:rPr>
        <w:t xml:space="preserve"> </w:t>
      </w:r>
      <w:r w:rsidRPr="00F51408">
        <w:rPr>
          <w:rFonts w:ascii="Georgia" w:hAnsi="Georgia"/>
          <w:sz w:val="24"/>
          <w:szCs w:val="24"/>
        </w:rPr>
        <w:t xml:space="preserve">data, </w:t>
      </w:r>
      <w:r w:rsidR="00C25DCC" w:rsidRPr="00F51408">
        <w:rPr>
          <w:rFonts w:ascii="Georgia" w:hAnsi="Georgia"/>
          <w:sz w:val="24"/>
          <w:szCs w:val="24"/>
        </w:rPr>
        <w:t>2.5</w:t>
      </w:r>
      <w:r w:rsidR="00C25DCC" w:rsidRPr="00F51408">
        <w:rPr>
          <w:rFonts w:ascii="Georgia" w:hAnsi="Georgia" w:cstheme="minorHAnsi"/>
          <w:sz w:val="24"/>
          <w:szCs w:val="24"/>
        </w:rPr>
        <w:t>°</w:t>
      </w:r>
      <w:r w:rsidR="00C25DCC" w:rsidRPr="00F51408">
        <w:rPr>
          <w:rFonts w:ascii="Georgia" w:hAnsi="Georgia"/>
          <w:sz w:val="24"/>
          <w:szCs w:val="24"/>
        </w:rPr>
        <w:t>X2.5</w:t>
      </w:r>
      <w:r w:rsidR="00C25DCC" w:rsidRPr="00F51408">
        <w:rPr>
          <w:rFonts w:ascii="Georgia" w:hAnsi="Georgia" w:cstheme="minorHAnsi"/>
          <w:sz w:val="24"/>
          <w:szCs w:val="24"/>
        </w:rPr>
        <w:t>°,</w:t>
      </w:r>
      <w:commentRangeEnd w:id="48"/>
      <w:r w:rsidR="00EE6DBF">
        <w:rPr>
          <w:rStyle w:val="CommentReference"/>
        </w:rPr>
        <w:commentReference w:id="48"/>
      </w:r>
      <w:r w:rsidR="00C25DCC" w:rsidRPr="00F51408">
        <w:rPr>
          <w:rFonts w:ascii="Georgia" w:hAnsi="Georgia" w:cstheme="minorHAnsi"/>
          <w:sz w:val="24"/>
          <w:szCs w:val="24"/>
        </w:rPr>
        <w:t xml:space="preserve"> </w:t>
      </w:r>
      <w:r w:rsidRPr="00F51408">
        <w:rPr>
          <w:rFonts w:ascii="Georgia" w:hAnsi="Georgia"/>
          <w:sz w:val="24"/>
          <w:szCs w:val="24"/>
        </w:rPr>
        <w:t>which i</w:t>
      </w:r>
      <w:r w:rsidR="00C25DCC" w:rsidRPr="00F51408">
        <w:rPr>
          <w:rFonts w:ascii="Georgia" w:hAnsi="Georgia"/>
          <w:sz w:val="24"/>
          <w:szCs w:val="24"/>
        </w:rPr>
        <w:t>mpose</w:t>
      </w:r>
      <w:r w:rsidRPr="00F51408">
        <w:rPr>
          <w:rFonts w:ascii="Georgia" w:hAnsi="Georgia"/>
          <w:sz w:val="24"/>
          <w:szCs w:val="24"/>
        </w:rPr>
        <w:t>s difficulty in</w:t>
      </w:r>
      <w:r w:rsidR="0017238A" w:rsidRPr="00F51408">
        <w:rPr>
          <w:rFonts w:ascii="Georgia" w:hAnsi="Georgia"/>
          <w:sz w:val="24"/>
          <w:szCs w:val="24"/>
        </w:rPr>
        <w:t xml:space="preserve"> </w:t>
      </w:r>
      <w:r w:rsidRPr="00F51408">
        <w:rPr>
          <w:rFonts w:ascii="Georgia" w:hAnsi="Georgia"/>
          <w:sz w:val="24"/>
          <w:szCs w:val="24"/>
        </w:rPr>
        <w:t xml:space="preserve">determining </w:t>
      </w:r>
      <w:r w:rsidR="0017238A" w:rsidRPr="00F51408">
        <w:rPr>
          <w:rFonts w:ascii="Georgia" w:hAnsi="Georgia"/>
          <w:sz w:val="24"/>
          <w:szCs w:val="24"/>
        </w:rPr>
        <w:t xml:space="preserve">the exact location of the </w:t>
      </w:r>
      <w:r w:rsidR="004E19CC" w:rsidRPr="00F51408">
        <w:rPr>
          <w:rFonts w:ascii="Georgia" w:hAnsi="Georgia"/>
          <w:sz w:val="24"/>
          <w:szCs w:val="24"/>
        </w:rPr>
        <w:t xml:space="preserve">RST </w:t>
      </w:r>
      <w:r w:rsidR="0017238A" w:rsidRPr="00F51408">
        <w:rPr>
          <w:rFonts w:ascii="Georgia" w:hAnsi="Georgia"/>
          <w:sz w:val="24"/>
          <w:szCs w:val="24"/>
        </w:rPr>
        <w:t>axis</w:t>
      </w:r>
      <w:r w:rsidR="004E19CC" w:rsidRPr="00F51408">
        <w:rPr>
          <w:rFonts w:ascii="Georgia" w:hAnsi="Georgia"/>
          <w:sz w:val="24"/>
          <w:szCs w:val="24"/>
        </w:rPr>
        <w:t xml:space="preserve">. Second is the </w:t>
      </w:r>
      <w:del w:id="49" w:author="Tzvika Harpaz" w:date="2018-06-05T10:26:00Z">
        <w:r w:rsidR="004E19CC" w:rsidRPr="00F51408" w:rsidDel="0044125E">
          <w:rPr>
            <w:rFonts w:ascii="Georgia" w:hAnsi="Georgia"/>
            <w:sz w:val="24"/>
            <w:szCs w:val="24"/>
          </w:rPr>
          <w:delText xml:space="preserve">proximity </w:delText>
        </w:r>
      </w:del>
      <w:ins w:id="50" w:author="Tzvika Harpaz" w:date="2018-06-05T10:26:00Z">
        <w:r w:rsidR="0044125E">
          <w:rPr>
            <w:rFonts w:ascii="Georgia" w:hAnsi="Georgia"/>
            <w:sz w:val="24"/>
            <w:szCs w:val="24"/>
          </w:rPr>
          <w:t>similarity</w:t>
        </w:r>
        <w:r w:rsidR="0044125E" w:rsidRPr="00F51408">
          <w:rPr>
            <w:rFonts w:ascii="Georgia" w:hAnsi="Georgia"/>
            <w:sz w:val="24"/>
            <w:szCs w:val="24"/>
          </w:rPr>
          <w:t xml:space="preserve"> </w:t>
        </w:r>
      </w:ins>
      <w:r w:rsidR="004E19CC" w:rsidRPr="00F51408">
        <w:rPr>
          <w:rFonts w:ascii="Georgia" w:hAnsi="Georgia"/>
          <w:sz w:val="24"/>
          <w:szCs w:val="24"/>
        </w:rPr>
        <w:t>of the</w:t>
      </w:r>
      <w:r w:rsidRPr="00F51408">
        <w:rPr>
          <w:rFonts w:ascii="Georgia" w:hAnsi="Georgia"/>
          <w:sz w:val="24"/>
          <w:szCs w:val="24"/>
        </w:rPr>
        <w:t xml:space="preserve"> RST </w:t>
      </w:r>
      <w:r w:rsidR="004E19CC" w:rsidRPr="00F51408">
        <w:rPr>
          <w:rFonts w:ascii="Georgia" w:hAnsi="Georgia"/>
          <w:sz w:val="24"/>
          <w:szCs w:val="24"/>
        </w:rPr>
        <w:t>to</w:t>
      </w:r>
      <w:r w:rsidRPr="00F51408">
        <w:rPr>
          <w:rFonts w:ascii="Georgia" w:hAnsi="Georgia"/>
          <w:sz w:val="24"/>
          <w:szCs w:val="24"/>
        </w:rPr>
        <w:t xml:space="preserve"> </w:t>
      </w:r>
      <w:del w:id="51" w:author="Tzvika Harpaz" w:date="2018-06-05T10:26:00Z">
        <w:r w:rsidRPr="00F51408" w:rsidDel="0044125E">
          <w:rPr>
            <w:rFonts w:ascii="Georgia" w:hAnsi="Georgia"/>
            <w:sz w:val="24"/>
            <w:szCs w:val="24"/>
          </w:rPr>
          <w:delText xml:space="preserve">another </w:delText>
        </w:r>
      </w:del>
      <w:ins w:id="52" w:author="Tzvika Harpaz" w:date="2018-06-05T10:26:00Z">
        <w:r w:rsidR="0044125E">
          <w:rPr>
            <w:rFonts w:ascii="Georgia" w:hAnsi="Georgia"/>
            <w:sz w:val="24"/>
            <w:szCs w:val="24"/>
          </w:rPr>
          <w:t>other</w:t>
        </w:r>
        <w:r w:rsidR="0044125E" w:rsidRPr="00F51408">
          <w:rPr>
            <w:rFonts w:ascii="Georgia" w:hAnsi="Georgia"/>
            <w:sz w:val="24"/>
            <w:szCs w:val="24"/>
          </w:rPr>
          <w:t xml:space="preserve"> </w:t>
        </w:r>
      </w:ins>
      <w:r w:rsidRPr="00F51408">
        <w:rPr>
          <w:rFonts w:ascii="Georgia" w:hAnsi="Georgia"/>
          <w:sz w:val="24"/>
          <w:szCs w:val="24"/>
        </w:rPr>
        <w:t>synoptic system</w:t>
      </w:r>
      <w:ins w:id="53" w:author="Tzvika Harpaz" w:date="2018-06-05T10:26:00Z">
        <w:r w:rsidR="0044125E">
          <w:rPr>
            <w:rFonts w:ascii="Georgia" w:hAnsi="Georgia"/>
            <w:sz w:val="24"/>
            <w:szCs w:val="24"/>
          </w:rPr>
          <w:t>s</w:t>
        </w:r>
      </w:ins>
      <w:r w:rsidRPr="00F51408">
        <w:rPr>
          <w:rFonts w:ascii="Georgia" w:hAnsi="Georgia"/>
          <w:sz w:val="24"/>
          <w:szCs w:val="24"/>
        </w:rPr>
        <w:t xml:space="preserve"> in</w:t>
      </w:r>
      <w:r w:rsidR="0017238A" w:rsidRPr="00F51408">
        <w:rPr>
          <w:rFonts w:ascii="Georgia" w:hAnsi="Georgia"/>
          <w:sz w:val="24"/>
          <w:szCs w:val="24"/>
        </w:rPr>
        <w:t xml:space="preserve"> </w:t>
      </w:r>
      <w:r w:rsidRPr="00F51408">
        <w:rPr>
          <w:rFonts w:ascii="Georgia" w:hAnsi="Georgia"/>
          <w:sz w:val="24"/>
          <w:szCs w:val="24"/>
        </w:rPr>
        <w:t xml:space="preserve">the region (e.g., High to the north, west or east of Israel, or a weak Cyprus Low, see Saaroni </w:t>
      </w:r>
      <w:r w:rsidRPr="00F51408">
        <w:rPr>
          <w:rFonts w:ascii="Georgia" w:hAnsi="Georgia"/>
          <w:sz w:val="24"/>
          <w:szCs w:val="24"/>
        </w:rPr>
        <w:lastRenderedPageBreak/>
        <w:t>et al. 1998).</w:t>
      </w:r>
      <w:r w:rsidR="0088193C" w:rsidRPr="00F51408">
        <w:rPr>
          <w:rFonts w:ascii="Georgia" w:hAnsi="Georgia"/>
          <w:sz w:val="24"/>
          <w:szCs w:val="24"/>
        </w:rPr>
        <w:t xml:space="preserve"> </w:t>
      </w:r>
      <w:r w:rsidR="004E19CC" w:rsidRPr="00F51408">
        <w:rPr>
          <w:rFonts w:ascii="Georgia" w:hAnsi="Georgia"/>
          <w:sz w:val="24"/>
          <w:szCs w:val="24"/>
        </w:rPr>
        <w:t>The third is the arbitrariness of the area on which the semi-objective classification is based on</w:t>
      </w:r>
      <w:r w:rsidR="00262B88" w:rsidRPr="00F51408">
        <w:rPr>
          <w:rFonts w:ascii="Georgia" w:hAnsi="Georgia"/>
          <w:sz w:val="24"/>
          <w:szCs w:val="24"/>
        </w:rPr>
        <w:t xml:space="preserve">, extending over </w:t>
      </w:r>
      <w:ins w:id="54" w:author="Tzvika Harpaz" w:date="2018-06-05T10:27:00Z">
        <w:r w:rsidR="0044125E">
          <w:rPr>
            <w:rFonts w:ascii="Georgia" w:hAnsi="Georgia"/>
            <w:sz w:val="24"/>
            <w:szCs w:val="24"/>
          </w:rPr>
          <w:t xml:space="preserve">the </w:t>
        </w:r>
      </w:ins>
      <w:r w:rsidR="00262B88" w:rsidRPr="00F51408">
        <w:rPr>
          <w:rFonts w:ascii="Georgia" w:hAnsi="Georgia"/>
          <w:sz w:val="24"/>
          <w:szCs w:val="24"/>
        </w:rPr>
        <w:t>27.5</w:t>
      </w:r>
      <w:r w:rsidR="00262B88" w:rsidRPr="00F51408">
        <w:rPr>
          <w:rFonts w:ascii="Georgia" w:hAnsi="Georgia" w:cstheme="minorHAnsi"/>
          <w:sz w:val="24"/>
          <w:szCs w:val="24"/>
        </w:rPr>
        <w:t>°-37</w:t>
      </w:r>
      <w:r w:rsidR="00262B88" w:rsidRPr="00F51408">
        <w:rPr>
          <w:rFonts w:ascii="Georgia" w:hAnsi="Georgia"/>
          <w:sz w:val="24"/>
          <w:szCs w:val="24"/>
        </w:rPr>
        <w:t>.5</w:t>
      </w:r>
      <w:r w:rsidR="00262B88" w:rsidRPr="00F51408">
        <w:rPr>
          <w:rFonts w:ascii="Georgia" w:hAnsi="Georgia" w:cstheme="minorHAnsi"/>
          <w:sz w:val="24"/>
          <w:szCs w:val="24"/>
        </w:rPr>
        <w:t xml:space="preserve">°N, </w:t>
      </w:r>
      <w:r w:rsidR="00262B88" w:rsidRPr="00F51408">
        <w:rPr>
          <w:rFonts w:ascii="Georgia" w:hAnsi="Georgia"/>
          <w:sz w:val="24"/>
          <w:szCs w:val="24"/>
        </w:rPr>
        <w:t>25</w:t>
      </w:r>
      <w:r w:rsidR="00262B88" w:rsidRPr="00F51408">
        <w:rPr>
          <w:rFonts w:ascii="Georgia" w:hAnsi="Georgia" w:cstheme="minorHAnsi"/>
          <w:sz w:val="24"/>
          <w:szCs w:val="24"/>
        </w:rPr>
        <w:t>°-3</w:t>
      </w:r>
      <w:r w:rsidR="00262B88" w:rsidRPr="00F51408">
        <w:rPr>
          <w:rFonts w:ascii="Georgia" w:hAnsi="Georgia"/>
          <w:sz w:val="24"/>
          <w:szCs w:val="24"/>
        </w:rPr>
        <w:t>5</w:t>
      </w:r>
      <w:r w:rsidR="00262B88" w:rsidRPr="00F51408">
        <w:rPr>
          <w:rFonts w:ascii="Georgia" w:hAnsi="Georgia" w:cstheme="minorHAnsi"/>
          <w:sz w:val="24"/>
          <w:szCs w:val="24"/>
        </w:rPr>
        <w:t xml:space="preserve">°E </w:t>
      </w:r>
      <w:del w:id="55" w:author="Tzvika Harpaz" w:date="2018-06-05T10:28:00Z">
        <w:r w:rsidR="00262B88" w:rsidRPr="00F51408" w:rsidDel="0044125E">
          <w:rPr>
            <w:rFonts w:ascii="Georgia" w:hAnsi="Georgia"/>
            <w:sz w:val="24"/>
            <w:szCs w:val="24"/>
          </w:rPr>
          <w:delText xml:space="preserve"> </w:delText>
        </w:r>
      </w:del>
      <w:r w:rsidR="00262B88" w:rsidRPr="00F51408">
        <w:rPr>
          <w:rFonts w:ascii="Georgia" w:hAnsi="Georgia"/>
          <w:sz w:val="24"/>
          <w:szCs w:val="24"/>
        </w:rPr>
        <w:t>domain</w:t>
      </w:r>
      <w:r w:rsidR="004E19CC" w:rsidRPr="00F51408">
        <w:rPr>
          <w:rFonts w:ascii="Georgia" w:hAnsi="Georgia"/>
          <w:sz w:val="24"/>
          <w:szCs w:val="24"/>
        </w:rPr>
        <w:t xml:space="preserve">. </w:t>
      </w:r>
      <w:r w:rsidR="0082713A" w:rsidRPr="00F51408">
        <w:rPr>
          <w:rFonts w:ascii="Georgia" w:hAnsi="Georgia"/>
          <w:sz w:val="24"/>
          <w:szCs w:val="24"/>
        </w:rPr>
        <w:t xml:space="preserve">Moreover, each grid point attains a similar weight in the calculations. </w:t>
      </w:r>
      <w:r w:rsidR="00262B88" w:rsidRPr="00F51408">
        <w:rPr>
          <w:rFonts w:ascii="Georgia" w:hAnsi="Georgia"/>
          <w:sz w:val="24"/>
          <w:szCs w:val="24"/>
        </w:rPr>
        <w:t>The area occupied by an RST may cover only 1/4 of it, while another system, such as a cycl</w:t>
      </w:r>
      <w:r w:rsidR="0082713A" w:rsidRPr="00F51408">
        <w:rPr>
          <w:rFonts w:ascii="Georgia" w:hAnsi="Georgia"/>
          <w:sz w:val="24"/>
          <w:szCs w:val="24"/>
        </w:rPr>
        <w:t>one over Turkey, ma</w:t>
      </w:r>
      <w:r w:rsidR="00262B88" w:rsidRPr="00F51408">
        <w:rPr>
          <w:rFonts w:ascii="Georgia" w:hAnsi="Georgia"/>
          <w:sz w:val="24"/>
          <w:szCs w:val="24"/>
        </w:rPr>
        <w:t xml:space="preserve">y co-exist. </w:t>
      </w:r>
      <w:r w:rsidR="0082713A" w:rsidRPr="00F51408">
        <w:rPr>
          <w:rFonts w:ascii="Georgia" w:hAnsi="Georgia"/>
          <w:sz w:val="24"/>
          <w:szCs w:val="24"/>
        </w:rPr>
        <w:t xml:space="preserve">In such a case the choice of the automatic software is not necessarily RST, though this system is closer to Israel and is probably more relevant for the weather there. </w:t>
      </w:r>
    </w:p>
    <w:p w14:paraId="008BB4EA" w14:textId="68F8FC62" w:rsidR="001C0EE1" w:rsidRPr="00F51408" w:rsidRDefault="005C7936" w:rsidP="0095513E">
      <w:pPr>
        <w:autoSpaceDE w:val="0"/>
        <w:autoSpaceDN w:val="0"/>
        <w:adjustRightInd w:val="0"/>
        <w:spacing w:after="120" w:line="360" w:lineRule="auto"/>
        <w:jc w:val="both"/>
        <w:rPr>
          <w:rFonts w:ascii="Georgia" w:hAnsi="Georgia"/>
          <w:sz w:val="24"/>
          <w:szCs w:val="24"/>
        </w:rPr>
      </w:pPr>
      <w:r w:rsidRPr="00F51408">
        <w:rPr>
          <w:rFonts w:ascii="Georgia" w:hAnsi="Georgia"/>
          <w:sz w:val="24"/>
          <w:szCs w:val="24"/>
        </w:rPr>
        <w:t xml:space="preserve">There is need for an improved automatic method for classification of RST, which </w:t>
      </w:r>
      <w:r w:rsidR="0082713A" w:rsidRPr="00F51408">
        <w:rPr>
          <w:rFonts w:ascii="Georgia" w:hAnsi="Georgia"/>
          <w:sz w:val="24"/>
          <w:szCs w:val="24"/>
        </w:rPr>
        <w:t xml:space="preserve">overcomes the weaknesses specified above as much as possible. </w:t>
      </w:r>
      <w:r w:rsidRPr="00F51408">
        <w:rPr>
          <w:rFonts w:ascii="Georgia" w:hAnsi="Georgia"/>
          <w:sz w:val="24"/>
          <w:szCs w:val="24"/>
        </w:rPr>
        <w:t>The pr</w:t>
      </w:r>
      <w:r w:rsidR="00631C41" w:rsidRPr="00F51408">
        <w:rPr>
          <w:rFonts w:ascii="Georgia" w:hAnsi="Georgia"/>
          <w:sz w:val="24"/>
          <w:szCs w:val="24"/>
        </w:rPr>
        <w:t>e</w:t>
      </w:r>
      <w:r w:rsidRPr="00F51408">
        <w:rPr>
          <w:rFonts w:ascii="Georgia" w:hAnsi="Georgia"/>
          <w:sz w:val="24"/>
          <w:szCs w:val="24"/>
        </w:rPr>
        <w:t>se</w:t>
      </w:r>
      <w:r w:rsidR="00631C41" w:rsidRPr="00F51408">
        <w:rPr>
          <w:rFonts w:ascii="Georgia" w:hAnsi="Georgia"/>
          <w:sz w:val="24"/>
          <w:szCs w:val="24"/>
        </w:rPr>
        <w:t>nt</w:t>
      </w:r>
      <w:r w:rsidRPr="00F51408">
        <w:rPr>
          <w:rFonts w:ascii="Georgia" w:hAnsi="Georgia"/>
          <w:sz w:val="24"/>
          <w:szCs w:val="24"/>
        </w:rPr>
        <w:t xml:space="preserve"> study </w:t>
      </w:r>
      <w:r w:rsidR="00631C41" w:rsidRPr="00F51408">
        <w:rPr>
          <w:rFonts w:ascii="Georgia" w:hAnsi="Georgia"/>
          <w:sz w:val="24"/>
          <w:szCs w:val="24"/>
        </w:rPr>
        <w:t xml:space="preserve">aims to offer </w:t>
      </w:r>
      <w:r w:rsidRPr="00F51408">
        <w:rPr>
          <w:rFonts w:ascii="Georgia" w:hAnsi="Georgia"/>
          <w:sz w:val="24"/>
          <w:szCs w:val="24"/>
        </w:rPr>
        <w:t xml:space="preserve">a flexible algorithm to identify an RST and </w:t>
      </w:r>
      <w:r w:rsidR="00631C41" w:rsidRPr="00F51408">
        <w:rPr>
          <w:rFonts w:ascii="Georgia" w:hAnsi="Georgia"/>
          <w:sz w:val="24"/>
          <w:szCs w:val="24"/>
        </w:rPr>
        <w:t>its position with respect to the Levant</w:t>
      </w:r>
      <w:r w:rsidRPr="00F51408">
        <w:rPr>
          <w:rFonts w:ascii="Georgia" w:hAnsi="Georgia"/>
          <w:sz w:val="24"/>
          <w:szCs w:val="24"/>
        </w:rPr>
        <w:t>, independent of the spatial resolution</w:t>
      </w:r>
      <w:r w:rsidR="00631C41" w:rsidRPr="00F51408">
        <w:rPr>
          <w:rFonts w:ascii="Georgia" w:hAnsi="Georgia"/>
          <w:sz w:val="24"/>
          <w:szCs w:val="24"/>
        </w:rPr>
        <w:t xml:space="preserve"> </w:t>
      </w:r>
      <w:r w:rsidRPr="00F51408">
        <w:rPr>
          <w:rFonts w:ascii="Georgia" w:hAnsi="Georgia"/>
          <w:sz w:val="24"/>
          <w:szCs w:val="24"/>
        </w:rPr>
        <w:t>of data</w:t>
      </w:r>
      <w:r w:rsidR="00631C41" w:rsidRPr="00F51408">
        <w:rPr>
          <w:rFonts w:ascii="Georgia" w:hAnsi="Georgia"/>
          <w:sz w:val="24"/>
          <w:szCs w:val="24"/>
        </w:rPr>
        <w:t xml:space="preserve"> source. </w:t>
      </w:r>
      <w:r w:rsidR="0082713A" w:rsidRPr="00F51408">
        <w:rPr>
          <w:rFonts w:ascii="Georgia" w:hAnsi="Georgia"/>
          <w:sz w:val="24"/>
          <w:szCs w:val="24"/>
        </w:rPr>
        <w:t>Section 2 specifies the algorithm developed and stress</w:t>
      </w:r>
      <w:ins w:id="56" w:author="Tzvika Harpaz" w:date="2018-06-05T10:48:00Z">
        <w:r w:rsidR="0084313E">
          <w:rPr>
            <w:rFonts w:ascii="Georgia" w:hAnsi="Georgia"/>
            <w:sz w:val="24"/>
            <w:szCs w:val="24"/>
          </w:rPr>
          <w:t>es</w:t>
        </w:r>
      </w:ins>
      <w:r w:rsidR="0082713A" w:rsidRPr="00F51408">
        <w:rPr>
          <w:rFonts w:ascii="Georgia" w:hAnsi="Georgia"/>
          <w:sz w:val="24"/>
          <w:szCs w:val="24"/>
        </w:rPr>
        <w:t xml:space="preserve"> the rationale behind its design. Section 3 evaluate</w:t>
      </w:r>
      <w:ins w:id="57" w:author="Tzvika Harpaz" w:date="2018-06-05T10:48:00Z">
        <w:r w:rsidR="0084313E">
          <w:rPr>
            <w:rFonts w:ascii="Georgia" w:hAnsi="Georgia"/>
            <w:sz w:val="24"/>
            <w:szCs w:val="24"/>
          </w:rPr>
          <w:t>s</w:t>
        </w:r>
      </w:ins>
      <w:r w:rsidR="0082713A" w:rsidRPr="00F51408">
        <w:rPr>
          <w:rFonts w:ascii="Georgia" w:hAnsi="Georgia"/>
          <w:sz w:val="24"/>
          <w:szCs w:val="24"/>
        </w:rPr>
        <w:t xml:space="preserve"> the algorithm performance and elaborates </w:t>
      </w:r>
      <w:ins w:id="58" w:author="Tzvika Harpaz" w:date="2018-06-05T10:48:00Z">
        <w:r w:rsidR="0084313E">
          <w:rPr>
            <w:rFonts w:ascii="Georgia" w:hAnsi="Georgia"/>
            <w:sz w:val="24"/>
            <w:szCs w:val="24"/>
          </w:rPr>
          <w:t xml:space="preserve">on </w:t>
        </w:r>
      </w:ins>
      <w:r w:rsidR="0082713A" w:rsidRPr="00F51408">
        <w:rPr>
          <w:rFonts w:ascii="Georgia" w:hAnsi="Georgia"/>
          <w:sz w:val="24"/>
          <w:szCs w:val="24"/>
        </w:rPr>
        <w:t xml:space="preserve">its response to variations in the data source and resolution. Section 4 presents climatological </w:t>
      </w:r>
      <w:r w:rsidR="0095513E" w:rsidRPr="00F51408">
        <w:rPr>
          <w:rFonts w:ascii="Georgia" w:hAnsi="Georgia"/>
          <w:sz w:val="24"/>
          <w:szCs w:val="24"/>
        </w:rPr>
        <w:t xml:space="preserve">features of the RST, </w:t>
      </w:r>
      <w:del w:id="59" w:author="Tzvika Harpaz" w:date="2018-06-05T10:49:00Z">
        <w:r w:rsidR="0095513E" w:rsidRPr="00F51408" w:rsidDel="0084313E">
          <w:rPr>
            <w:rFonts w:ascii="Georgia" w:hAnsi="Georgia"/>
            <w:sz w:val="24"/>
            <w:szCs w:val="24"/>
          </w:rPr>
          <w:delText xml:space="preserve">as </w:delText>
        </w:r>
        <w:r w:rsidR="0082713A" w:rsidRPr="00F51408" w:rsidDel="0084313E">
          <w:rPr>
            <w:rFonts w:ascii="Georgia" w:hAnsi="Georgia"/>
            <w:sz w:val="24"/>
            <w:szCs w:val="24"/>
          </w:rPr>
          <w:delText>result</w:delText>
        </w:r>
        <w:r w:rsidR="0095513E" w:rsidRPr="00F51408" w:rsidDel="0084313E">
          <w:rPr>
            <w:rFonts w:ascii="Georgia" w:hAnsi="Georgia"/>
            <w:sz w:val="24"/>
            <w:szCs w:val="24"/>
          </w:rPr>
          <w:delText>ing</w:delText>
        </w:r>
      </w:del>
      <w:ins w:id="60" w:author="Tzvika Harpaz" w:date="2018-06-05T10:49:00Z">
        <w:r w:rsidR="0084313E">
          <w:rPr>
            <w:rFonts w:ascii="Georgia" w:hAnsi="Georgia"/>
            <w:sz w:val="24"/>
            <w:szCs w:val="24"/>
          </w:rPr>
          <w:t>derived</w:t>
        </w:r>
      </w:ins>
      <w:r w:rsidR="0082713A" w:rsidRPr="00F51408">
        <w:rPr>
          <w:rFonts w:ascii="Georgia" w:hAnsi="Georgia"/>
          <w:sz w:val="24"/>
          <w:szCs w:val="24"/>
        </w:rPr>
        <w:t xml:space="preserve"> </w:t>
      </w:r>
      <w:r w:rsidR="0095513E" w:rsidRPr="00F51408">
        <w:rPr>
          <w:rFonts w:ascii="Georgia" w:hAnsi="Georgia"/>
          <w:sz w:val="24"/>
          <w:szCs w:val="24"/>
        </w:rPr>
        <w:t xml:space="preserve">from applying the algorithm </w:t>
      </w:r>
      <w:del w:id="61" w:author="Tzvika Harpaz" w:date="2018-06-05T10:49:00Z">
        <w:r w:rsidR="0095513E" w:rsidRPr="00F51408" w:rsidDel="0084313E">
          <w:rPr>
            <w:rFonts w:ascii="Georgia" w:hAnsi="Georgia"/>
            <w:sz w:val="24"/>
            <w:szCs w:val="24"/>
          </w:rPr>
          <w:delText xml:space="preserve">on </w:delText>
        </w:r>
      </w:del>
      <w:ins w:id="62" w:author="Tzvika Harpaz" w:date="2018-06-05T10:49:00Z">
        <w:r w:rsidR="0084313E">
          <w:rPr>
            <w:rFonts w:ascii="Georgia" w:hAnsi="Georgia"/>
            <w:sz w:val="24"/>
            <w:szCs w:val="24"/>
          </w:rPr>
          <w:t>to</w:t>
        </w:r>
        <w:r w:rsidR="0084313E" w:rsidRPr="00F51408">
          <w:rPr>
            <w:rFonts w:ascii="Georgia" w:hAnsi="Georgia"/>
            <w:sz w:val="24"/>
            <w:szCs w:val="24"/>
          </w:rPr>
          <w:t xml:space="preserve"> </w:t>
        </w:r>
      </w:ins>
      <w:r w:rsidR="0095513E" w:rsidRPr="00F51408">
        <w:rPr>
          <w:rFonts w:ascii="Georgia" w:hAnsi="Georgia"/>
          <w:sz w:val="24"/>
          <w:szCs w:val="24"/>
        </w:rPr>
        <w:t xml:space="preserve">data bases. Section 5 discusses the characteristics of the algorithm and explains why it can be regarded 'explicit'. </w:t>
      </w:r>
    </w:p>
    <w:p w14:paraId="0AA81E86" w14:textId="77777777" w:rsidR="001C0EE1" w:rsidRPr="00F51408" w:rsidRDefault="001C0EE1" w:rsidP="00B66F8F">
      <w:pPr>
        <w:spacing w:after="120" w:line="360" w:lineRule="auto"/>
        <w:jc w:val="both"/>
        <w:rPr>
          <w:rFonts w:ascii="Georgia" w:hAnsi="Georgia"/>
          <w:sz w:val="24"/>
          <w:szCs w:val="24"/>
        </w:rPr>
      </w:pPr>
    </w:p>
    <w:p w14:paraId="6FAE870D" w14:textId="77777777" w:rsidR="002A27C2" w:rsidRPr="00F51408" w:rsidRDefault="002A27C2" w:rsidP="00B66F8F">
      <w:pPr>
        <w:spacing w:after="120" w:line="360" w:lineRule="auto"/>
        <w:jc w:val="both"/>
        <w:rPr>
          <w:rFonts w:ascii="Georgia" w:hAnsi="Georgia"/>
          <w:sz w:val="24"/>
          <w:szCs w:val="24"/>
        </w:rPr>
      </w:pPr>
    </w:p>
    <w:p w14:paraId="22BC4775" w14:textId="3608EBB4" w:rsidR="00DC7AD4" w:rsidRPr="00F51408" w:rsidRDefault="0077369D" w:rsidP="00B66F8F">
      <w:pPr>
        <w:pStyle w:val="ListParagraph"/>
        <w:numPr>
          <w:ilvl w:val="0"/>
          <w:numId w:val="1"/>
        </w:numPr>
        <w:spacing w:after="120" w:line="360" w:lineRule="auto"/>
        <w:jc w:val="both"/>
        <w:rPr>
          <w:rFonts w:ascii="Georgia" w:hAnsi="Georgia"/>
          <w:b/>
          <w:bCs/>
          <w:sz w:val="24"/>
          <w:szCs w:val="24"/>
        </w:rPr>
      </w:pPr>
      <w:r w:rsidRPr="00F51408">
        <w:rPr>
          <w:rFonts w:ascii="Georgia" w:hAnsi="Georgia"/>
          <w:b/>
          <w:bCs/>
          <w:sz w:val="24"/>
          <w:szCs w:val="24"/>
        </w:rPr>
        <w:t xml:space="preserve">Data and methods </w:t>
      </w:r>
    </w:p>
    <w:p w14:paraId="2C0E2614" w14:textId="2FB23C7A" w:rsidR="009347AD" w:rsidRPr="00F51408" w:rsidRDefault="0077369D" w:rsidP="00105204">
      <w:pPr>
        <w:autoSpaceDE w:val="0"/>
        <w:autoSpaceDN w:val="0"/>
        <w:adjustRightInd w:val="0"/>
        <w:spacing w:after="120" w:line="360" w:lineRule="auto"/>
        <w:jc w:val="both"/>
        <w:rPr>
          <w:rFonts w:ascii="Georgia" w:hAnsi="Georgia"/>
          <w:sz w:val="24"/>
          <w:szCs w:val="24"/>
        </w:rPr>
      </w:pPr>
      <w:r w:rsidRPr="00F51408">
        <w:rPr>
          <w:rFonts w:ascii="Georgia" w:hAnsi="Georgia"/>
          <w:sz w:val="24"/>
          <w:szCs w:val="24"/>
        </w:rPr>
        <w:t xml:space="preserve">The purpose of the developed algorithm is to </w:t>
      </w:r>
      <w:r w:rsidR="00487F3D" w:rsidRPr="00F51408">
        <w:rPr>
          <w:rFonts w:ascii="Georgia" w:hAnsi="Georgia"/>
          <w:sz w:val="24"/>
          <w:szCs w:val="24"/>
        </w:rPr>
        <w:t>identify</w:t>
      </w:r>
      <w:r w:rsidRPr="00F51408">
        <w:rPr>
          <w:rFonts w:ascii="Georgia" w:hAnsi="Georgia"/>
          <w:sz w:val="24"/>
          <w:szCs w:val="24"/>
        </w:rPr>
        <w:t xml:space="preserve"> and classify RSTs at a given point in time, based on </w:t>
      </w:r>
      <w:r w:rsidR="001F370F" w:rsidRPr="00F51408">
        <w:rPr>
          <w:rFonts w:ascii="Georgia" w:hAnsi="Georgia"/>
          <w:sz w:val="24"/>
          <w:szCs w:val="24"/>
        </w:rPr>
        <w:t>atmospheric</w:t>
      </w:r>
      <w:r w:rsidRPr="00F51408">
        <w:rPr>
          <w:rFonts w:ascii="Georgia" w:hAnsi="Georgia"/>
          <w:sz w:val="24"/>
          <w:szCs w:val="24"/>
        </w:rPr>
        <w:t xml:space="preserve"> data supplied by any </w:t>
      </w:r>
      <w:r w:rsidR="00553452" w:rsidRPr="00F51408">
        <w:rPr>
          <w:rFonts w:ascii="Georgia" w:hAnsi="Georgia"/>
          <w:sz w:val="24"/>
          <w:szCs w:val="24"/>
        </w:rPr>
        <w:t xml:space="preserve">data source, i.e., </w:t>
      </w:r>
      <w:r w:rsidRPr="00F51408">
        <w:rPr>
          <w:rFonts w:ascii="Georgia" w:hAnsi="Georgia"/>
          <w:sz w:val="24"/>
          <w:szCs w:val="24"/>
        </w:rPr>
        <w:t>reanalysis or model output</w:t>
      </w:r>
      <w:r w:rsidR="00487F3D" w:rsidRPr="00F51408">
        <w:rPr>
          <w:rFonts w:ascii="Georgia" w:hAnsi="Georgia"/>
          <w:sz w:val="24"/>
          <w:szCs w:val="24"/>
        </w:rPr>
        <w:t xml:space="preserve"> with </w:t>
      </w:r>
      <w:ins w:id="63" w:author="Tzvika Harpaz" w:date="2018-06-05T11:06:00Z">
        <w:r w:rsidR="00ED5113">
          <w:rPr>
            <w:rFonts w:ascii="Georgia" w:hAnsi="Georgia"/>
            <w:sz w:val="24"/>
            <w:szCs w:val="24"/>
          </w:rPr>
          <w:t xml:space="preserve">a </w:t>
        </w:r>
      </w:ins>
      <w:r w:rsidR="00487F3D" w:rsidRPr="00F51408">
        <w:rPr>
          <w:rFonts w:ascii="Georgia" w:hAnsi="Georgia"/>
          <w:sz w:val="24"/>
          <w:szCs w:val="24"/>
        </w:rPr>
        <w:t>wide range of spatial resolution</w:t>
      </w:r>
      <w:ins w:id="64" w:author="Tzvika Harpaz" w:date="2018-06-05T11:06:00Z">
        <w:r w:rsidR="00EE1F24">
          <w:rPr>
            <w:rFonts w:ascii="Georgia" w:hAnsi="Georgia"/>
            <w:sz w:val="24"/>
            <w:szCs w:val="24"/>
          </w:rPr>
          <w:t>s</w:t>
        </w:r>
      </w:ins>
      <w:r w:rsidRPr="00F51408">
        <w:rPr>
          <w:rFonts w:ascii="Georgia" w:hAnsi="Georgia"/>
          <w:sz w:val="24"/>
          <w:szCs w:val="24"/>
        </w:rPr>
        <w:t xml:space="preserve">. </w:t>
      </w:r>
      <w:r w:rsidR="009347AD" w:rsidRPr="00F51408">
        <w:rPr>
          <w:rFonts w:ascii="Georgia" w:hAnsi="Georgia"/>
          <w:sz w:val="24"/>
          <w:szCs w:val="24"/>
        </w:rPr>
        <w:t xml:space="preserve">To achieve </w:t>
      </w:r>
      <w:r w:rsidR="00105204" w:rsidRPr="00F51408">
        <w:rPr>
          <w:rFonts w:ascii="Georgia" w:hAnsi="Georgia"/>
          <w:sz w:val="24"/>
          <w:szCs w:val="24"/>
        </w:rPr>
        <w:t>this</w:t>
      </w:r>
      <w:r w:rsidR="009347AD" w:rsidRPr="00F51408">
        <w:rPr>
          <w:rFonts w:ascii="Georgia" w:hAnsi="Georgia"/>
          <w:sz w:val="24"/>
          <w:szCs w:val="24"/>
        </w:rPr>
        <w:t xml:space="preserve"> </w:t>
      </w:r>
      <w:r w:rsidR="00326140" w:rsidRPr="00F51408">
        <w:rPr>
          <w:rFonts w:ascii="Georgia" w:hAnsi="Georgia"/>
          <w:sz w:val="24"/>
          <w:szCs w:val="24"/>
        </w:rPr>
        <w:t xml:space="preserve">goal, </w:t>
      </w:r>
      <w:r w:rsidR="005C44C7" w:rsidRPr="00F51408">
        <w:rPr>
          <w:rFonts w:ascii="Georgia" w:hAnsi="Georgia"/>
          <w:sz w:val="24"/>
          <w:szCs w:val="24"/>
        </w:rPr>
        <w:t xml:space="preserve">and to circumvent the weaknesses of the current automatic classification used in this region (specified in Sec. 1 above), the domain </w:t>
      </w:r>
      <w:del w:id="65" w:author="Tzvika Harpaz" w:date="2018-06-05T11:08:00Z">
        <w:r w:rsidR="005C44C7" w:rsidRPr="00F51408" w:rsidDel="00EE1F24">
          <w:rPr>
            <w:rFonts w:ascii="Georgia" w:hAnsi="Georgia"/>
            <w:sz w:val="24"/>
            <w:szCs w:val="24"/>
          </w:rPr>
          <w:delText>was confined to</w:delText>
        </w:r>
      </w:del>
      <w:ins w:id="66" w:author="Tzvika Harpaz" w:date="2018-06-05T11:08:00Z">
        <w:r w:rsidR="00EE1F24">
          <w:rPr>
            <w:rFonts w:ascii="Georgia" w:hAnsi="Georgia"/>
            <w:sz w:val="24"/>
            <w:szCs w:val="24"/>
          </w:rPr>
          <w:t>envelopes</w:t>
        </w:r>
      </w:ins>
      <w:r w:rsidR="005C44C7" w:rsidRPr="00F51408">
        <w:rPr>
          <w:rFonts w:ascii="Georgia" w:hAnsi="Georgia"/>
          <w:sz w:val="24"/>
          <w:szCs w:val="24"/>
        </w:rPr>
        <w:t xml:space="preserve"> the northern Red-Sea and Israel and the field</w:t>
      </w:r>
      <w:ins w:id="67" w:author="Tzvika Harpaz" w:date="2018-06-05T11:09:00Z">
        <w:r w:rsidR="00EE1F24">
          <w:rPr>
            <w:rFonts w:ascii="Georgia" w:hAnsi="Georgia"/>
            <w:sz w:val="24"/>
            <w:szCs w:val="24"/>
          </w:rPr>
          <w:t>s</w:t>
        </w:r>
      </w:ins>
      <w:r w:rsidR="005C44C7" w:rsidRPr="00F51408">
        <w:rPr>
          <w:rFonts w:ascii="Georgia" w:hAnsi="Georgia"/>
          <w:sz w:val="24"/>
          <w:szCs w:val="24"/>
        </w:rPr>
        <w:t xml:space="preserve"> used were </w:t>
      </w:r>
      <w:del w:id="68" w:author="Tzvika Harpaz" w:date="2018-06-05T11:09:00Z">
        <w:r w:rsidR="005C44C7" w:rsidRPr="00F51408" w:rsidDel="00EE1F24">
          <w:rPr>
            <w:rFonts w:ascii="Georgia" w:hAnsi="Georgia"/>
            <w:sz w:val="24"/>
            <w:szCs w:val="24"/>
          </w:rPr>
          <w:delText xml:space="preserve">the </w:delText>
        </w:r>
      </w:del>
      <w:r w:rsidR="005C44C7" w:rsidRPr="00F51408">
        <w:rPr>
          <w:rFonts w:ascii="Georgia" w:hAnsi="Georgia"/>
          <w:sz w:val="24"/>
          <w:szCs w:val="24"/>
        </w:rPr>
        <w:t xml:space="preserve">SLP and sea-level </w:t>
      </w:r>
      <w:ins w:id="69" w:author="Tzvika Harpaz" w:date="2018-06-05T11:09:00Z">
        <w:r w:rsidR="00EE1F24">
          <w:rPr>
            <w:rFonts w:ascii="Georgia" w:hAnsi="Georgia"/>
            <w:sz w:val="24"/>
            <w:szCs w:val="24"/>
          </w:rPr>
          <w:t xml:space="preserve">geostrophic </w:t>
        </w:r>
      </w:ins>
      <w:r w:rsidR="005C44C7" w:rsidRPr="00F51408">
        <w:rPr>
          <w:rFonts w:ascii="Georgia" w:hAnsi="Georgia"/>
          <w:sz w:val="24"/>
          <w:szCs w:val="24"/>
        </w:rPr>
        <w:t>vorticity. T</w:t>
      </w:r>
      <w:r w:rsidR="009347AD" w:rsidRPr="00F51408">
        <w:rPr>
          <w:rFonts w:ascii="Georgia" w:hAnsi="Georgia"/>
          <w:sz w:val="24"/>
          <w:szCs w:val="24"/>
        </w:rPr>
        <w:t>he</w:t>
      </w:r>
      <w:r w:rsidR="00326140" w:rsidRPr="00F51408">
        <w:rPr>
          <w:rFonts w:ascii="Georgia" w:hAnsi="Georgia"/>
          <w:sz w:val="24"/>
          <w:szCs w:val="24"/>
        </w:rPr>
        <w:t xml:space="preserve"> following</w:t>
      </w:r>
      <w:r w:rsidR="009347AD" w:rsidRPr="00F51408">
        <w:rPr>
          <w:rFonts w:ascii="Georgia" w:hAnsi="Georgia"/>
          <w:sz w:val="24"/>
          <w:szCs w:val="24"/>
        </w:rPr>
        <w:t xml:space="preserve"> steps</w:t>
      </w:r>
      <w:r w:rsidR="00326140" w:rsidRPr="00F51408">
        <w:rPr>
          <w:rFonts w:ascii="Georgia" w:hAnsi="Georgia"/>
          <w:sz w:val="24"/>
          <w:szCs w:val="24"/>
        </w:rPr>
        <w:t xml:space="preserve"> are executed in order</w:t>
      </w:r>
      <w:r w:rsidR="009347AD" w:rsidRPr="00F51408">
        <w:rPr>
          <w:rFonts w:ascii="Georgia" w:hAnsi="Georgia"/>
          <w:sz w:val="24"/>
          <w:szCs w:val="24"/>
        </w:rPr>
        <w:t xml:space="preserve">: input processing, SLP based </w:t>
      </w:r>
      <w:r w:rsidR="009547AA" w:rsidRPr="00F51408">
        <w:rPr>
          <w:rFonts w:ascii="Georgia" w:hAnsi="Georgia"/>
          <w:sz w:val="24"/>
          <w:szCs w:val="24"/>
        </w:rPr>
        <w:t>troughs</w:t>
      </w:r>
      <w:r w:rsidR="009347AD" w:rsidRPr="00F51408">
        <w:rPr>
          <w:rFonts w:ascii="Georgia" w:hAnsi="Georgia"/>
          <w:sz w:val="24"/>
          <w:szCs w:val="24"/>
        </w:rPr>
        <w:t xml:space="preserve"> </w:t>
      </w:r>
      <w:r w:rsidR="00553452" w:rsidRPr="00F51408">
        <w:rPr>
          <w:rFonts w:ascii="Georgia" w:hAnsi="Georgia"/>
          <w:sz w:val="24"/>
          <w:szCs w:val="24"/>
        </w:rPr>
        <w:t xml:space="preserve">axis </w:t>
      </w:r>
      <w:r w:rsidR="009347AD" w:rsidRPr="00F51408">
        <w:rPr>
          <w:rFonts w:ascii="Georgia" w:hAnsi="Georgia"/>
          <w:sz w:val="24"/>
          <w:szCs w:val="24"/>
        </w:rPr>
        <w:t xml:space="preserve">locating algorithm, </w:t>
      </w:r>
      <w:ins w:id="70" w:author="Tzvika Harpaz" w:date="2018-06-05T11:10:00Z">
        <w:r w:rsidR="00EE1F24">
          <w:rPr>
            <w:rFonts w:ascii="Georgia" w:hAnsi="Georgia"/>
            <w:sz w:val="24"/>
            <w:szCs w:val="24"/>
          </w:rPr>
          <w:t xml:space="preserve">required </w:t>
        </w:r>
      </w:ins>
      <w:r w:rsidR="009547AA" w:rsidRPr="00F51408">
        <w:rPr>
          <w:rFonts w:ascii="Georgia" w:hAnsi="Georgia"/>
          <w:sz w:val="24"/>
          <w:szCs w:val="24"/>
        </w:rPr>
        <w:t>RST</w:t>
      </w:r>
      <w:r w:rsidR="009347AD" w:rsidRPr="00F51408">
        <w:rPr>
          <w:rFonts w:ascii="Georgia" w:hAnsi="Georgia"/>
          <w:sz w:val="24"/>
          <w:szCs w:val="24"/>
        </w:rPr>
        <w:t xml:space="preserve"> </w:t>
      </w:r>
      <w:del w:id="71" w:author="Tzvika Harpaz" w:date="2018-06-05T11:10:00Z">
        <w:r w:rsidR="00B82FE7" w:rsidRPr="00F51408" w:rsidDel="00EE1F24">
          <w:rPr>
            <w:rFonts w:ascii="Georgia" w:hAnsi="Georgia"/>
            <w:sz w:val="24"/>
            <w:szCs w:val="24"/>
          </w:rPr>
          <w:delText xml:space="preserve">necessary </w:delText>
        </w:r>
      </w:del>
      <w:r w:rsidR="009347AD" w:rsidRPr="00F51408">
        <w:rPr>
          <w:rFonts w:ascii="Georgia" w:hAnsi="Georgia"/>
          <w:sz w:val="24"/>
          <w:szCs w:val="24"/>
        </w:rPr>
        <w:t>conditions check and</w:t>
      </w:r>
      <w:r w:rsidR="00B82FE7" w:rsidRPr="00F51408">
        <w:rPr>
          <w:rFonts w:ascii="Georgia" w:hAnsi="Georgia"/>
          <w:sz w:val="24"/>
          <w:szCs w:val="24"/>
        </w:rPr>
        <w:t>,</w:t>
      </w:r>
      <w:r w:rsidR="009347AD" w:rsidRPr="00F51408">
        <w:rPr>
          <w:rFonts w:ascii="Georgia" w:hAnsi="Georgia"/>
          <w:sz w:val="24"/>
          <w:szCs w:val="24"/>
        </w:rPr>
        <w:t xml:space="preserve"> finally</w:t>
      </w:r>
      <w:r w:rsidR="00B82FE7" w:rsidRPr="00F51408">
        <w:rPr>
          <w:rFonts w:ascii="Georgia" w:hAnsi="Georgia"/>
          <w:sz w:val="24"/>
          <w:szCs w:val="24"/>
        </w:rPr>
        <w:t>,</w:t>
      </w:r>
      <w:r w:rsidR="009347AD" w:rsidRPr="00F51408">
        <w:rPr>
          <w:rFonts w:ascii="Georgia" w:hAnsi="Georgia"/>
          <w:sz w:val="24"/>
          <w:szCs w:val="24"/>
        </w:rPr>
        <w:t xml:space="preserve"> RST classification.</w:t>
      </w:r>
    </w:p>
    <w:p w14:paraId="4B1014C2" w14:textId="77777777" w:rsidR="000B0E65" w:rsidRPr="00F51408" w:rsidRDefault="000B0E65" w:rsidP="00D1520C">
      <w:pPr>
        <w:spacing w:after="120" w:line="360" w:lineRule="auto"/>
        <w:jc w:val="both"/>
        <w:rPr>
          <w:rFonts w:ascii="Georgia" w:hAnsi="Georgia"/>
          <w:sz w:val="24"/>
          <w:szCs w:val="24"/>
        </w:rPr>
      </w:pPr>
    </w:p>
    <w:p w14:paraId="35D78730" w14:textId="42F926BA" w:rsidR="009347AD" w:rsidRPr="00F51408" w:rsidRDefault="009347AD" w:rsidP="00B82FE7">
      <w:pPr>
        <w:pStyle w:val="ListParagraph"/>
        <w:numPr>
          <w:ilvl w:val="1"/>
          <w:numId w:val="1"/>
        </w:numPr>
        <w:spacing w:after="120" w:line="360" w:lineRule="auto"/>
        <w:jc w:val="both"/>
        <w:rPr>
          <w:rFonts w:ascii="Georgia" w:hAnsi="Georgia"/>
          <w:i/>
          <w:iCs/>
          <w:sz w:val="24"/>
          <w:szCs w:val="24"/>
        </w:rPr>
      </w:pPr>
      <w:r w:rsidRPr="00F51408">
        <w:rPr>
          <w:rFonts w:ascii="Georgia" w:hAnsi="Georgia"/>
          <w:i/>
          <w:iCs/>
          <w:sz w:val="24"/>
          <w:szCs w:val="24"/>
        </w:rPr>
        <w:lastRenderedPageBreak/>
        <w:t xml:space="preserve">Input </w:t>
      </w:r>
      <w:r w:rsidR="000B0E65" w:rsidRPr="00F51408">
        <w:rPr>
          <w:rFonts w:ascii="Georgia" w:hAnsi="Georgia"/>
          <w:i/>
          <w:iCs/>
          <w:sz w:val="24"/>
          <w:szCs w:val="24"/>
        </w:rPr>
        <w:t>and pre-</w:t>
      </w:r>
      <w:r w:rsidRPr="00F51408">
        <w:rPr>
          <w:rFonts w:ascii="Georgia" w:hAnsi="Georgia"/>
          <w:i/>
          <w:iCs/>
          <w:sz w:val="24"/>
          <w:szCs w:val="24"/>
        </w:rPr>
        <w:t>processing</w:t>
      </w:r>
    </w:p>
    <w:p w14:paraId="057E7AA8" w14:textId="38F59C32" w:rsidR="008C4328" w:rsidRPr="00F51408" w:rsidRDefault="00326140">
      <w:pPr>
        <w:spacing w:after="120" w:line="360" w:lineRule="auto"/>
        <w:jc w:val="both"/>
        <w:rPr>
          <w:rFonts w:ascii="Georgia" w:hAnsi="Georgia" w:cstheme="minorHAnsi"/>
          <w:sz w:val="24"/>
          <w:szCs w:val="24"/>
        </w:rPr>
      </w:pPr>
      <w:r w:rsidRPr="00F51408">
        <w:rPr>
          <w:rFonts w:ascii="Georgia" w:hAnsi="Georgia"/>
          <w:sz w:val="24"/>
          <w:szCs w:val="24"/>
        </w:rPr>
        <w:t xml:space="preserve">To </w:t>
      </w:r>
      <w:r w:rsidR="00872BE8" w:rsidRPr="00F51408">
        <w:rPr>
          <w:rFonts w:ascii="Georgia" w:hAnsi="Georgia"/>
          <w:sz w:val="24"/>
          <w:szCs w:val="24"/>
        </w:rPr>
        <w:t>permit</w:t>
      </w:r>
      <w:r w:rsidRPr="00F51408">
        <w:rPr>
          <w:rFonts w:ascii="Georgia" w:hAnsi="Georgia"/>
          <w:sz w:val="24"/>
          <w:szCs w:val="24"/>
        </w:rPr>
        <w:t xml:space="preserve"> input data from different sources</w:t>
      </w:r>
      <w:r w:rsidR="00E5559F" w:rsidRPr="00F51408">
        <w:rPr>
          <w:rFonts w:ascii="Georgia" w:hAnsi="Georgia"/>
          <w:sz w:val="24"/>
          <w:szCs w:val="24"/>
        </w:rPr>
        <w:t xml:space="preserve"> with various resolutions</w:t>
      </w:r>
      <w:r w:rsidR="0077369D" w:rsidRPr="00F51408">
        <w:rPr>
          <w:rFonts w:ascii="Georgia" w:hAnsi="Georgia"/>
          <w:sz w:val="24"/>
          <w:szCs w:val="24"/>
        </w:rPr>
        <w:t xml:space="preserve">, </w:t>
      </w:r>
      <w:r w:rsidRPr="00F51408">
        <w:rPr>
          <w:rFonts w:ascii="Georgia" w:hAnsi="Georgia"/>
          <w:sz w:val="24"/>
          <w:szCs w:val="24"/>
        </w:rPr>
        <w:t>data i</w:t>
      </w:r>
      <w:r w:rsidR="0077369D" w:rsidRPr="00F51408">
        <w:rPr>
          <w:rFonts w:ascii="Georgia" w:hAnsi="Georgia"/>
          <w:sz w:val="24"/>
          <w:szCs w:val="24"/>
        </w:rPr>
        <w:t xml:space="preserve">s first interpolated to a </w:t>
      </w:r>
      <w:r w:rsidR="00B82FE7" w:rsidRPr="00F51408">
        <w:rPr>
          <w:rFonts w:ascii="Georgia" w:hAnsi="Georgia"/>
          <w:sz w:val="24"/>
          <w:szCs w:val="24"/>
        </w:rPr>
        <w:t xml:space="preserve">common </w:t>
      </w:r>
      <w:r w:rsidR="00E5559F" w:rsidRPr="00F51408">
        <w:rPr>
          <w:rFonts w:ascii="Georgia" w:hAnsi="Georgia"/>
          <w:sz w:val="24"/>
          <w:szCs w:val="24"/>
        </w:rPr>
        <w:t xml:space="preserve">basis, i.e., </w:t>
      </w:r>
      <w:r w:rsidR="00B82FE7" w:rsidRPr="00F51408">
        <w:rPr>
          <w:rFonts w:ascii="Georgia" w:hAnsi="Georgia"/>
          <w:sz w:val="24"/>
          <w:szCs w:val="24"/>
        </w:rPr>
        <w:t xml:space="preserve">grid of </w:t>
      </w:r>
      <w:r w:rsidR="0077369D" w:rsidRPr="00F51408">
        <w:rPr>
          <w:rFonts w:ascii="Georgia" w:hAnsi="Georgia"/>
          <w:sz w:val="24"/>
          <w:szCs w:val="24"/>
        </w:rPr>
        <w:t>0.5</w:t>
      </w:r>
      <w:r w:rsidR="0077369D" w:rsidRPr="00F51408">
        <w:rPr>
          <w:rFonts w:ascii="Georgia" w:hAnsi="Georgia" w:cstheme="minorHAnsi"/>
          <w:sz w:val="24"/>
          <w:szCs w:val="24"/>
        </w:rPr>
        <w:t>°</w:t>
      </w:r>
      <w:r w:rsidR="0077369D" w:rsidRPr="00F51408">
        <w:rPr>
          <w:rFonts w:ascii="Georgia" w:hAnsi="Georgia"/>
          <w:sz w:val="24"/>
          <w:szCs w:val="24"/>
        </w:rPr>
        <w:t>X0.5</w:t>
      </w:r>
      <w:r w:rsidR="0077369D" w:rsidRPr="00F51408">
        <w:rPr>
          <w:rFonts w:ascii="Georgia" w:hAnsi="Georgia" w:cstheme="minorHAnsi"/>
          <w:sz w:val="24"/>
          <w:szCs w:val="24"/>
        </w:rPr>
        <w:t>°</w:t>
      </w:r>
      <w:r w:rsidR="00B82FE7" w:rsidRPr="00F51408">
        <w:rPr>
          <w:rFonts w:ascii="Georgia" w:hAnsi="Georgia" w:cstheme="minorHAnsi"/>
          <w:sz w:val="24"/>
          <w:szCs w:val="24"/>
        </w:rPr>
        <w:t xml:space="preserve"> resolution</w:t>
      </w:r>
      <w:r w:rsidRPr="00F51408">
        <w:rPr>
          <w:rFonts w:ascii="Georgia" w:hAnsi="Georgia" w:cstheme="minorHAnsi"/>
          <w:sz w:val="24"/>
          <w:szCs w:val="24"/>
        </w:rPr>
        <w:t xml:space="preserve">. </w:t>
      </w:r>
      <w:r w:rsidR="00E5559F" w:rsidRPr="00F51408">
        <w:rPr>
          <w:rFonts w:ascii="Georgia" w:hAnsi="Georgia" w:cstheme="minorHAnsi"/>
          <w:sz w:val="24"/>
          <w:szCs w:val="24"/>
        </w:rPr>
        <w:t xml:space="preserve">Such an interpolation of the SLP data </w:t>
      </w:r>
      <w:r w:rsidR="00130D83" w:rsidRPr="00F51408">
        <w:rPr>
          <w:rFonts w:ascii="Georgia" w:hAnsi="Georgia" w:cstheme="minorHAnsi"/>
          <w:sz w:val="24"/>
          <w:szCs w:val="24"/>
        </w:rPr>
        <w:t>was found</w:t>
      </w:r>
      <w:r w:rsidR="008C4328" w:rsidRPr="00F51408">
        <w:rPr>
          <w:rFonts w:ascii="Georgia" w:hAnsi="Georgia" w:cstheme="minorHAnsi"/>
          <w:sz w:val="24"/>
          <w:szCs w:val="24"/>
        </w:rPr>
        <w:t xml:space="preserve"> </w:t>
      </w:r>
      <w:r w:rsidR="00130D83" w:rsidRPr="00F51408">
        <w:rPr>
          <w:rFonts w:ascii="Georgia" w:hAnsi="Georgia" w:cstheme="minorHAnsi"/>
          <w:sz w:val="24"/>
          <w:szCs w:val="24"/>
        </w:rPr>
        <w:t>optimal</w:t>
      </w:r>
      <w:r w:rsidR="008C4328" w:rsidRPr="00F51408">
        <w:rPr>
          <w:rFonts w:ascii="Georgia" w:hAnsi="Georgia" w:cstheme="minorHAnsi"/>
          <w:sz w:val="24"/>
          <w:szCs w:val="24"/>
        </w:rPr>
        <w:t xml:space="preserve"> for </w:t>
      </w:r>
      <w:r w:rsidR="00130D83" w:rsidRPr="00F51408">
        <w:rPr>
          <w:rFonts w:ascii="Georgia" w:hAnsi="Georgia" w:cstheme="minorHAnsi"/>
          <w:sz w:val="24"/>
          <w:szCs w:val="24"/>
        </w:rPr>
        <w:t>identifying and locating the trough axis, see Sec. 2.2 below</w:t>
      </w:r>
      <w:r w:rsidR="008C4328" w:rsidRPr="00F51408">
        <w:rPr>
          <w:rFonts w:ascii="Georgia" w:hAnsi="Georgia" w:cstheme="minorHAnsi"/>
          <w:sz w:val="24"/>
          <w:szCs w:val="24"/>
        </w:rPr>
        <w:t xml:space="preserve">. </w:t>
      </w:r>
      <w:r w:rsidR="00E5559F" w:rsidRPr="00F51408">
        <w:rPr>
          <w:rFonts w:ascii="Georgia" w:hAnsi="Georgia" w:cstheme="minorHAnsi"/>
          <w:sz w:val="24"/>
          <w:szCs w:val="24"/>
        </w:rPr>
        <w:t xml:space="preserve">The same interpolation procedure is applied on the </w:t>
      </w:r>
      <w:r w:rsidR="00872BE8" w:rsidRPr="00F51408">
        <w:rPr>
          <w:rFonts w:ascii="Georgia" w:hAnsi="Georgia" w:cstheme="minorHAnsi"/>
          <w:sz w:val="24"/>
          <w:szCs w:val="24"/>
        </w:rPr>
        <w:t>geostrophic vorticity field</w:t>
      </w:r>
      <w:r w:rsidR="00E5559F" w:rsidRPr="00F51408">
        <w:rPr>
          <w:rFonts w:ascii="Georgia" w:hAnsi="Georgia" w:cstheme="minorHAnsi"/>
          <w:sz w:val="24"/>
          <w:szCs w:val="24"/>
        </w:rPr>
        <w:t>, which</w:t>
      </w:r>
      <w:r w:rsidR="00872BE8" w:rsidRPr="00F51408">
        <w:rPr>
          <w:rFonts w:ascii="Georgia" w:hAnsi="Georgia" w:cstheme="minorHAnsi"/>
          <w:sz w:val="24"/>
          <w:szCs w:val="24"/>
        </w:rPr>
        <w:t xml:space="preserve"> is calculated </w:t>
      </w:r>
      <w:r w:rsidR="00E5559F" w:rsidRPr="00F51408">
        <w:rPr>
          <w:rFonts w:ascii="Georgia" w:hAnsi="Georgia" w:cstheme="minorHAnsi"/>
          <w:sz w:val="24"/>
          <w:szCs w:val="24"/>
        </w:rPr>
        <w:t xml:space="preserve">first from the raw data, </w:t>
      </w:r>
      <w:r w:rsidR="00872BE8" w:rsidRPr="00F51408">
        <w:rPr>
          <w:rFonts w:ascii="Georgia" w:hAnsi="Georgia" w:cstheme="minorHAnsi"/>
          <w:sz w:val="24"/>
          <w:szCs w:val="24"/>
        </w:rPr>
        <w:t xml:space="preserve">and then interpolated. </w:t>
      </w:r>
      <w:commentRangeStart w:id="72"/>
      <w:commentRangeStart w:id="73"/>
      <w:r w:rsidR="00872BE8" w:rsidRPr="00F51408">
        <w:rPr>
          <w:rFonts w:ascii="Georgia" w:hAnsi="Georgia" w:cstheme="minorHAnsi"/>
          <w:sz w:val="24"/>
          <w:szCs w:val="24"/>
        </w:rPr>
        <w:t xml:space="preserve">The reason behind being keeping the original </w:t>
      </w:r>
      <w:ins w:id="74" w:author="Tzvika Harpaz" w:date="2018-06-05T14:28:00Z">
        <w:r w:rsidR="003732E1">
          <w:rPr>
            <w:rFonts w:ascii="Georgia" w:hAnsi="Georgia" w:cstheme="minorHAnsi"/>
            <w:sz w:val="24"/>
            <w:szCs w:val="24"/>
          </w:rPr>
          <w:t xml:space="preserve">unaltered </w:t>
        </w:r>
      </w:ins>
      <w:r w:rsidR="00872BE8" w:rsidRPr="00F51408">
        <w:rPr>
          <w:rFonts w:ascii="Georgia" w:hAnsi="Georgia" w:cstheme="minorHAnsi"/>
          <w:sz w:val="24"/>
          <w:szCs w:val="24"/>
        </w:rPr>
        <w:t xml:space="preserve">data for calculations and only interpolating the </w:t>
      </w:r>
      <w:del w:id="75" w:author="Tzvika Harpaz" w:date="2018-06-05T14:27:00Z">
        <w:r w:rsidR="00872BE8" w:rsidRPr="00F51408" w:rsidDel="003732E1">
          <w:rPr>
            <w:rFonts w:ascii="Georgia" w:hAnsi="Georgia" w:cstheme="minorHAnsi"/>
            <w:sz w:val="24"/>
            <w:szCs w:val="24"/>
          </w:rPr>
          <w:delText>final results</w:delText>
        </w:r>
      </w:del>
      <w:ins w:id="76" w:author="Tzvika Harpaz" w:date="2018-06-05T14:28:00Z">
        <w:r w:rsidR="003732E1">
          <w:rPr>
            <w:rFonts w:ascii="Georgia" w:hAnsi="Georgia" w:cstheme="minorHAnsi"/>
            <w:sz w:val="24"/>
            <w:szCs w:val="24"/>
          </w:rPr>
          <w:t>calculated result</w:t>
        </w:r>
      </w:ins>
      <w:r w:rsidR="00872BE8" w:rsidRPr="00F51408">
        <w:rPr>
          <w:rFonts w:ascii="Georgia" w:hAnsi="Georgia" w:cstheme="minorHAnsi"/>
          <w:sz w:val="24"/>
          <w:szCs w:val="24"/>
        </w:rPr>
        <w:t xml:space="preserve"> for the RSTs 0.5° grid.</w:t>
      </w:r>
      <w:commentRangeEnd w:id="72"/>
      <w:r w:rsidR="00E5559F" w:rsidRPr="00F51408">
        <w:rPr>
          <w:rStyle w:val="CommentReference"/>
          <w:rFonts w:ascii="Georgia" w:hAnsi="Georgia"/>
        </w:rPr>
        <w:commentReference w:id="72"/>
      </w:r>
      <w:commentRangeEnd w:id="73"/>
      <w:r w:rsidR="003732E1">
        <w:rPr>
          <w:rStyle w:val="CommentReference"/>
          <w:rtl/>
        </w:rPr>
        <w:commentReference w:id="73"/>
      </w:r>
      <w:r w:rsidR="00872BE8" w:rsidRPr="00F51408">
        <w:rPr>
          <w:rFonts w:ascii="Georgia" w:hAnsi="Georgia" w:cstheme="minorHAnsi"/>
          <w:sz w:val="24"/>
          <w:szCs w:val="24"/>
        </w:rPr>
        <w:t xml:space="preserve"> </w:t>
      </w:r>
      <w:del w:id="77" w:author="Tzvika Harpaz" w:date="2018-06-05T14:25:00Z">
        <w:r w:rsidR="00872BE8" w:rsidRPr="00F51408" w:rsidDel="00E204A0">
          <w:rPr>
            <w:rFonts w:ascii="Georgia" w:hAnsi="Georgia" w:cstheme="minorHAnsi"/>
            <w:sz w:val="24"/>
            <w:szCs w:val="24"/>
          </w:rPr>
          <w:delText xml:space="preserve">The </w:delText>
        </w:r>
        <w:r w:rsidR="00130D83" w:rsidRPr="00F51408" w:rsidDel="00E204A0">
          <w:rPr>
            <w:rFonts w:ascii="Georgia" w:hAnsi="Georgia" w:cstheme="minorHAnsi"/>
            <w:sz w:val="24"/>
            <w:szCs w:val="24"/>
          </w:rPr>
          <w:delText xml:space="preserve">use of </w:delText>
        </w:r>
        <w:r w:rsidR="00872BE8" w:rsidRPr="00F51408" w:rsidDel="00E204A0">
          <w:rPr>
            <w:rFonts w:ascii="Georgia" w:hAnsi="Georgia" w:cstheme="minorHAnsi"/>
            <w:sz w:val="24"/>
            <w:szCs w:val="24"/>
          </w:rPr>
          <w:delText xml:space="preserve">geostrophic vorticity </w:delText>
        </w:r>
        <w:r w:rsidR="00130D83" w:rsidRPr="00F51408" w:rsidDel="00E204A0">
          <w:rPr>
            <w:rFonts w:ascii="Georgia" w:hAnsi="Georgia" w:cstheme="minorHAnsi"/>
            <w:sz w:val="24"/>
            <w:szCs w:val="24"/>
          </w:rPr>
          <w:delText xml:space="preserve">rather than the vorticity itself </w:delText>
        </w:r>
        <w:r w:rsidR="002A27C2" w:rsidRPr="00F51408" w:rsidDel="00E204A0">
          <w:rPr>
            <w:rFonts w:ascii="Georgia" w:hAnsi="Georgia" w:cstheme="minorHAnsi"/>
            <w:sz w:val="24"/>
            <w:szCs w:val="24"/>
          </w:rPr>
          <w:delText>..</w:delText>
        </w:r>
        <w:r w:rsidR="002A27C2" w:rsidRPr="00F51408" w:rsidDel="00E204A0">
          <w:rPr>
            <w:rStyle w:val="CommentReference"/>
            <w:rFonts w:ascii="Georgia" w:hAnsi="Georgia"/>
            <w:sz w:val="24"/>
            <w:szCs w:val="24"/>
          </w:rPr>
          <w:delText xml:space="preserve"> </w:delText>
        </w:r>
        <w:r w:rsidR="00130D83" w:rsidRPr="00F51408" w:rsidDel="00E204A0">
          <w:rPr>
            <w:rFonts w:ascii="Georgia" w:hAnsi="Georgia" w:cstheme="minorHAnsi"/>
            <w:sz w:val="24"/>
            <w:szCs w:val="24"/>
          </w:rPr>
          <w:delText>.</w:delText>
        </w:r>
      </w:del>
    </w:p>
    <w:p w14:paraId="50F57EEA" w14:textId="77777777" w:rsidR="005207E0" w:rsidRPr="00F51408" w:rsidRDefault="005207E0" w:rsidP="00B66F8F">
      <w:pPr>
        <w:spacing w:after="120" w:line="360" w:lineRule="auto"/>
        <w:jc w:val="both"/>
        <w:rPr>
          <w:rFonts w:ascii="Georgia" w:hAnsi="Georgia"/>
          <w:sz w:val="24"/>
          <w:szCs w:val="24"/>
          <w:highlight w:val="yellow"/>
        </w:rPr>
      </w:pPr>
    </w:p>
    <w:p w14:paraId="54A92898" w14:textId="520E9196" w:rsidR="00962F13" w:rsidRPr="00F51408" w:rsidRDefault="005207E0" w:rsidP="005207E0">
      <w:pPr>
        <w:pStyle w:val="ListParagraph"/>
        <w:numPr>
          <w:ilvl w:val="1"/>
          <w:numId w:val="1"/>
        </w:numPr>
        <w:spacing w:after="120" w:line="360" w:lineRule="auto"/>
        <w:jc w:val="both"/>
        <w:rPr>
          <w:rFonts w:ascii="Georgia" w:hAnsi="Georgia"/>
          <w:i/>
          <w:iCs/>
          <w:sz w:val="24"/>
          <w:szCs w:val="24"/>
        </w:rPr>
      </w:pPr>
      <w:r w:rsidRPr="00F51408">
        <w:rPr>
          <w:rFonts w:ascii="Georgia" w:hAnsi="Georgia"/>
          <w:i/>
          <w:iCs/>
          <w:sz w:val="24"/>
          <w:szCs w:val="24"/>
        </w:rPr>
        <w:t>Locating the</w:t>
      </w:r>
      <w:r w:rsidR="00962F13" w:rsidRPr="00F51408">
        <w:rPr>
          <w:rFonts w:ascii="Georgia" w:hAnsi="Georgia"/>
          <w:i/>
          <w:iCs/>
          <w:sz w:val="24"/>
          <w:szCs w:val="24"/>
        </w:rPr>
        <w:t xml:space="preserve"> </w:t>
      </w:r>
      <w:r w:rsidR="009547AA" w:rsidRPr="00F51408">
        <w:rPr>
          <w:rFonts w:ascii="Georgia" w:hAnsi="Georgia"/>
          <w:i/>
          <w:iCs/>
          <w:sz w:val="24"/>
          <w:szCs w:val="24"/>
        </w:rPr>
        <w:t>trough</w:t>
      </w:r>
      <w:r w:rsidRPr="00F51408">
        <w:rPr>
          <w:rFonts w:ascii="Georgia" w:hAnsi="Georgia"/>
          <w:i/>
          <w:iCs/>
          <w:sz w:val="24"/>
          <w:szCs w:val="24"/>
        </w:rPr>
        <w:t xml:space="preserve"> axis</w:t>
      </w:r>
    </w:p>
    <w:p w14:paraId="5C39C739" w14:textId="14FA0456" w:rsidR="00962F13" w:rsidRPr="00F51408" w:rsidRDefault="00962F13" w:rsidP="00604702">
      <w:pPr>
        <w:spacing w:after="120" w:line="360" w:lineRule="auto"/>
        <w:jc w:val="both"/>
        <w:rPr>
          <w:rFonts w:ascii="Georgia" w:hAnsi="Georgia" w:cstheme="minorHAnsi"/>
          <w:sz w:val="24"/>
          <w:szCs w:val="24"/>
        </w:rPr>
      </w:pPr>
      <w:r w:rsidRPr="00F51408">
        <w:rPr>
          <w:rFonts w:ascii="Georgia" w:hAnsi="Georgia" w:cstheme="minorHAnsi"/>
          <w:sz w:val="24"/>
          <w:szCs w:val="24"/>
        </w:rPr>
        <w:t xml:space="preserve">The algorithm seeks for </w:t>
      </w:r>
      <w:ins w:id="78" w:author="Tzvika Harpaz" w:date="2018-06-05T14:29:00Z">
        <w:r w:rsidR="00E0456E">
          <w:rPr>
            <w:rFonts w:ascii="Georgia" w:hAnsi="Georgia" w:cstheme="minorHAnsi"/>
            <w:sz w:val="24"/>
            <w:szCs w:val="24"/>
          </w:rPr>
          <w:t xml:space="preserve">an </w:t>
        </w:r>
      </w:ins>
      <w:r w:rsidRPr="00F51408">
        <w:rPr>
          <w:rFonts w:ascii="Georgia" w:hAnsi="Georgia" w:cstheme="minorHAnsi"/>
          <w:sz w:val="24"/>
          <w:szCs w:val="24"/>
        </w:rPr>
        <w:t xml:space="preserve">initial local SLP </w:t>
      </w:r>
      <w:r w:rsidR="0025002A" w:rsidRPr="00F51408">
        <w:rPr>
          <w:rFonts w:ascii="Georgia" w:hAnsi="Georgia" w:cstheme="minorHAnsi"/>
          <w:sz w:val="24"/>
          <w:szCs w:val="24"/>
        </w:rPr>
        <w:t>minima</w:t>
      </w:r>
      <w:r w:rsidRPr="00F51408">
        <w:rPr>
          <w:rFonts w:ascii="Georgia" w:hAnsi="Georgia" w:cstheme="minorHAnsi"/>
          <w:sz w:val="24"/>
          <w:szCs w:val="24"/>
        </w:rPr>
        <w:t xml:space="preserve">, which can </w:t>
      </w:r>
      <w:r w:rsidR="005207E0" w:rsidRPr="00F51408">
        <w:rPr>
          <w:rFonts w:ascii="Georgia" w:hAnsi="Georgia" w:cstheme="minorHAnsi"/>
          <w:sz w:val="24"/>
          <w:szCs w:val="24"/>
        </w:rPr>
        <w:t xml:space="preserve">be regarded as the core of </w:t>
      </w:r>
      <w:r w:rsidRPr="00F51408">
        <w:rPr>
          <w:rFonts w:ascii="Georgia" w:hAnsi="Georgia" w:cstheme="minorHAnsi"/>
          <w:sz w:val="24"/>
          <w:szCs w:val="24"/>
        </w:rPr>
        <w:t>a</w:t>
      </w:r>
      <w:r w:rsidR="005207E0" w:rsidRPr="00F51408">
        <w:rPr>
          <w:rFonts w:ascii="Georgia" w:hAnsi="Georgia" w:cstheme="minorHAnsi"/>
          <w:sz w:val="24"/>
          <w:szCs w:val="24"/>
        </w:rPr>
        <w:t>n</w:t>
      </w:r>
      <w:r w:rsidRPr="00F51408">
        <w:rPr>
          <w:rFonts w:ascii="Georgia" w:hAnsi="Georgia" w:cstheme="minorHAnsi"/>
          <w:sz w:val="24"/>
          <w:szCs w:val="24"/>
        </w:rPr>
        <w:t xml:space="preserve"> RST, </w:t>
      </w:r>
      <w:r w:rsidR="005207E0" w:rsidRPr="00F51408">
        <w:rPr>
          <w:rFonts w:ascii="Georgia" w:hAnsi="Georgia" w:cstheme="minorHAnsi"/>
          <w:sz w:val="24"/>
          <w:szCs w:val="24"/>
        </w:rPr>
        <w:t xml:space="preserve">extending northward. </w:t>
      </w:r>
      <w:r w:rsidR="00095B6E" w:rsidRPr="00F51408">
        <w:rPr>
          <w:rFonts w:ascii="Georgia" w:hAnsi="Georgia" w:cstheme="minorHAnsi"/>
          <w:sz w:val="24"/>
          <w:szCs w:val="24"/>
        </w:rPr>
        <w:t>The searched domain is:</w:t>
      </w:r>
      <w:r w:rsidR="0025002A" w:rsidRPr="00F51408">
        <w:rPr>
          <w:rFonts w:ascii="Georgia" w:hAnsi="Georgia" w:cstheme="minorHAnsi"/>
          <w:sz w:val="24"/>
          <w:szCs w:val="24"/>
        </w:rPr>
        <w:t xml:space="preserve"> 27.5°N - </w:t>
      </w:r>
      <w:r w:rsidR="0025002A" w:rsidRPr="00305621">
        <w:rPr>
          <w:rFonts w:ascii="Georgia" w:hAnsi="Georgia" w:cstheme="minorHAnsi"/>
          <w:sz w:val="24"/>
          <w:szCs w:val="24"/>
          <w:rPrChange w:id="79" w:author="Tzvika Harpaz" w:date="2018-06-06T10:03:00Z">
            <w:rPr>
              <w:rFonts w:ascii="Georgia" w:hAnsi="Georgia" w:cstheme="minorHAnsi"/>
              <w:sz w:val="24"/>
              <w:szCs w:val="24"/>
              <w:highlight w:val="yellow"/>
            </w:rPr>
          </w:rPrChange>
        </w:rPr>
        <w:t>30</w:t>
      </w:r>
      <w:ins w:id="80" w:author="Tzvika Harpaz" w:date="2018-06-06T10:02:00Z">
        <w:r w:rsidR="009B4624" w:rsidRPr="00305621">
          <w:rPr>
            <w:rFonts w:ascii="Georgia" w:hAnsi="Georgia" w:cstheme="minorHAnsi"/>
            <w:sz w:val="24"/>
            <w:szCs w:val="24"/>
            <w:rPrChange w:id="81" w:author="Tzvika Harpaz" w:date="2018-06-06T10:03:00Z">
              <w:rPr>
                <w:rFonts w:ascii="Georgia" w:hAnsi="Georgia" w:cstheme="minorHAnsi"/>
                <w:sz w:val="24"/>
                <w:szCs w:val="24"/>
                <w:highlight w:val="yellow"/>
              </w:rPr>
            </w:rPrChange>
          </w:rPr>
          <w:t>.</w:t>
        </w:r>
        <w:r w:rsidR="00305621" w:rsidRPr="00305621">
          <w:rPr>
            <w:rFonts w:ascii="Georgia" w:hAnsi="Georgia" w:cstheme="minorHAnsi"/>
            <w:sz w:val="24"/>
            <w:szCs w:val="24"/>
            <w:rPrChange w:id="82" w:author="Tzvika Harpaz" w:date="2018-06-06T10:03:00Z">
              <w:rPr>
                <w:rFonts w:ascii="Georgia" w:hAnsi="Georgia" w:cstheme="minorHAnsi"/>
                <w:sz w:val="24"/>
                <w:szCs w:val="24"/>
                <w:highlight w:val="yellow"/>
              </w:rPr>
            </w:rPrChange>
          </w:rPr>
          <w:t>5</w:t>
        </w:r>
      </w:ins>
      <w:r w:rsidR="0025002A" w:rsidRPr="00305621">
        <w:rPr>
          <w:rFonts w:ascii="Georgia" w:hAnsi="Georgia" w:cstheme="minorHAnsi"/>
          <w:sz w:val="24"/>
          <w:szCs w:val="24"/>
          <w:rPrChange w:id="83" w:author="Tzvika Harpaz" w:date="2018-06-06T10:03:00Z">
            <w:rPr>
              <w:rFonts w:ascii="Georgia" w:hAnsi="Georgia" w:cstheme="minorHAnsi"/>
              <w:sz w:val="24"/>
              <w:szCs w:val="24"/>
              <w:highlight w:val="yellow"/>
            </w:rPr>
          </w:rPrChange>
        </w:rPr>
        <w:t>°N</w:t>
      </w:r>
      <w:del w:id="84" w:author="Tzvika Harpaz" w:date="2018-06-06T10:03:00Z">
        <w:r w:rsidR="0025002A" w:rsidRPr="00305621" w:rsidDel="00305621">
          <w:rPr>
            <w:rFonts w:ascii="Georgia" w:hAnsi="Georgia" w:cstheme="minorHAnsi"/>
            <w:sz w:val="24"/>
            <w:szCs w:val="24"/>
            <w:rPrChange w:id="85" w:author="Tzvika Harpaz" w:date="2018-06-06T10:03:00Z">
              <w:rPr>
                <w:rFonts w:ascii="Georgia" w:hAnsi="Georgia" w:cstheme="minorHAnsi"/>
                <w:sz w:val="24"/>
                <w:szCs w:val="24"/>
                <w:highlight w:val="yellow"/>
              </w:rPr>
            </w:rPrChange>
          </w:rPr>
          <w:delText xml:space="preserve"> (31°N?)</w:delText>
        </w:r>
      </w:del>
      <w:r w:rsidR="00095B6E" w:rsidRPr="00F51408">
        <w:rPr>
          <w:rFonts w:ascii="Georgia" w:hAnsi="Georgia" w:cstheme="minorHAnsi"/>
          <w:sz w:val="24"/>
          <w:szCs w:val="24"/>
        </w:rPr>
        <w:t>,</w:t>
      </w:r>
      <w:r w:rsidR="0025002A" w:rsidRPr="00F51408">
        <w:rPr>
          <w:rFonts w:ascii="Georgia" w:hAnsi="Georgia" w:cstheme="minorHAnsi"/>
          <w:sz w:val="24"/>
          <w:szCs w:val="24"/>
        </w:rPr>
        <w:t xml:space="preserve"> 30°E – 42.5°E. A grid point is considered </w:t>
      </w:r>
      <w:r w:rsidR="00095B6E" w:rsidRPr="00F51408">
        <w:rPr>
          <w:rFonts w:ascii="Georgia" w:hAnsi="Georgia" w:cstheme="minorHAnsi"/>
          <w:sz w:val="24"/>
          <w:szCs w:val="24"/>
        </w:rPr>
        <w:t>as having</w:t>
      </w:r>
      <w:r w:rsidR="0025002A" w:rsidRPr="00F51408">
        <w:rPr>
          <w:rFonts w:ascii="Georgia" w:hAnsi="Georgia" w:cstheme="minorHAnsi"/>
          <w:sz w:val="24"/>
          <w:szCs w:val="24"/>
        </w:rPr>
        <w:t xml:space="preserve"> a local minimum if it has a lower SLP value than both its neighboring grid points</w:t>
      </w:r>
      <w:r w:rsidR="00095B6E" w:rsidRPr="00F51408">
        <w:rPr>
          <w:rFonts w:ascii="Georgia" w:hAnsi="Georgia" w:cstheme="minorHAnsi"/>
          <w:sz w:val="24"/>
          <w:szCs w:val="24"/>
        </w:rPr>
        <w:t xml:space="preserve"> along at least one line along</w:t>
      </w:r>
      <w:r w:rsidR="0025002A" w:rsidRPr="00F51408">
        <w:rPr>
          <w:rFonts w:ascii="Georgia" w:hAnsi="Georgia" w:cstheme="minorHAnsi"/>
          <w:sz w:val="24"/>
          <w:szCs w:val="24"/>
        </w:rPr>
        <w:t xml:space="preserve"> </w:t>
      </w:r>
      <w:del w:id="86" w:author="Tzvika Harpaz" w:date="2018-06-06T10:04:00Z">
        <w:r w:rsidR="00604702" w:rsidRPr="00F51408" w:rsidDel="00305621">
          <w:rPr>
            <w:rFonts w:ascii="Georgia" w:hAnsi="Georgia" w:cstheme="minorHAnsi"/>
            <w:sz w:val="24"/>
            <w:szCs w:val="24"/>
          </w:rPr>
          <w:delText>3</w:delText>
        </w:r>
        <w:r w:rsidR="0025002A" w:rsidRPr="00F51408" w:rsidDel="00305621">
          <w:rPr>
            <w:rFonts w:ascii="Georgia" w:hAnsi="Georgia" w:cstheme="minorHAnsi"/>
            <w:sz w:val="24"/>
            <w:szCs w:val="24"/>
          </w:rPr>
          <w:delText xml:space="preserve"> </w:delText>
        </w:r>
      </w:del>
      <w:ins w:id="87" w:author="Tzvika Harpaz" w:date="2018-06-06T10:04:00Z">
        <w:r w:rsidR="00305621">
          <w:rPr>
            <w:rFonts w:ascii="Georgia" w:hAnsi="Georgia" w:cstheme="minorHAnsi"/>
            <w:sz w:val="24"/>
            <w:szCs w:val="24"/>
          </w:rPr>
          <w:t>4</w:t>
        </w:r>
        <w:r w:rsidR="00305621" w:rsidRPr="00F51408">
          <w:rPr>
            <w:rFonts w:ascii="Georgia" w:hAnsi="Georgia" w:cstheme="minorHAnsi"/>
            <w:sz w:val="24"/>
            <w:szCs w:val="24"/>
          </w:rPr>
          <w:t xml:space="preserve"> </w:t>
        </w:r>
      </w:ins>
      <w:r w:rsidR="00095B6E" w:rsidRPr="00F51408">
        <w:rPr>
          <w:rFonts w:ascii="Georgia" w:hAnsi="Georgia" w:cstheme="minorHAnsi"/>
          <w:sz w:val="24"/>
          <w:szCs w:val="24"/>
        </w:rPr>
        <w:t>directions</w:t>
      </w:r>
      <w:r w:rsidR="0025002A" w:rsidRPr="00F51408">
        <w:rPr>
          <w:rFonts w:ascii="Georgia" w:hAnsi="Georgia" w:cstheme="minorHAnsi"/>
          <w:sz w:val="24"/>
          <w:szCs w:val="24"/>
        </w:rPr>
        <w:t xml:space="preserve">: </w:t>
      </w:r>
      <w:commentRangeStart w:id="88"/>
      <w:commentRangeStart w:id="89"/>
      <w:r w:rsidR="00604702" w:rsidRPr="00F51408">
        <w:rPr>
          <w:rFonts w:ascii="Georgia" w:hAnsi="Georgia" w:cstheme="minorHAnsi"/>
          <w:sz w:val="24"/>
          <w:szCs w:val="24"/>
        </w:rPr>
        <w:t>north-s</w:t>
      </w:r>
      <w:r w:rsidR="0025002A" w:rsidRPr="00F51408">
        <w:rPr>
          <w:rFonts w:ascii="Georgia" w:hAnsi="Georgia" w:cstheme="minorHAnsi"/>
          <w:sz w:val="24"/>
          <w:szCs w:val="24"/>
        </w:rPr>
        <w:t xml:space="preserve">outh, </w:t>
      </w:r>
      <w:r w:rsidR="00604702" w:rsidRPr="00F51408">
        <w:rPr>
          <w:rFonts w:ascii="Georgia" w:hAnsi="Georgia" w:cstheme="minorHAnsi"/>
          <w:sz w:val="24"/>
          <w:szCs w:val="24"/>
        </w:rPr>
        <w:t>e</w:t>
      </w:r>
      <w:r w:rsidR="0025002A" w:rsidRPr="00F51408">
        <w:rPr>
          <w:rFonts w:ascii="Georgia" w:hAnsi="Georgia" w:cstheme="minorHAnsi"/>
          <w:sz w:val="24"/>
          <w:szCs w:val="24"/>
        </w:rPr>
        <w:t>ast-</w:t>
      </w:r>
      <w:r w:rsidR="00604702" w:rsidRPr="00F51408">
        <w:rPr>
          <w:rFonts w:ascii="Georgia" w:hAnsi="Georgia" w:cstheme="minorHAnsi"/>
          <w:sz w:val="24"/>
          <w:szCs w:val="24"/>
        </w:rPr>
        <w:t>west</w:t>
      </w:r>
      <w:ins w:id="90" w:author="Tzvika Harpaz" w:date="2018-06-06T10:04:00Z">
        <w:r w:rsidR="00305621">
          <w:rPr>
            <w:rFonts w:ascii="Georgia" w:hAnsi="Georgia" w:cstheme="minorHAnsi"/>
            <w:sz w:val="24"/>
            <w:szCs w:val="24"/>
          </w:rPr>
          <w:t>, southwest-northeast</w:t>
        </w:r>
      </w:ins>
      <w:r w:rsidR="00604702" w:rsidRPr="00F51408">
        <w:rPr>
          <w:rFonts w:ascii="Georgia" w:hAnsi="Georgia" w:cstheme="minorHAnsi"/>
          <w:sz w:val="24"/>
          <w:szCs w:val="24"/>
        </w:rPr>
        <w:t xml:space="preserve"> and n</w:t>
      </w:r>
      <w:r w:rsidR="0025002A" w:rsidRPr="00F51408">
        <w:rPr>
          <w:rFonts w:ascii="Georgia" w:hAnsi="Georgia" w:cstheme="minorHAnsi"/>
          <w:sz w:val="24"/>
          <w:szCs w:val="24"/>
        </w:rPr>
        <w:t>orth</w:t>
      </w:r>
      <w:r w:rsidR="00604702" w:rsidRPr="00F51408">
        <w:rPr>
          <w:rFonts w:ascii="Georgia" w:hAnsi="Georgia" w:cstheme="minorHAnsi"/>
          <w:sz w:val="24"/>
          <w:szCs w:val="24"/>
        </w:rPr>
        <w:t>w</w:t>
      </w:r>
      <w:r w:rsidR="0025002A" w:rsidRPr="00F51408">
        <w:rPr>
          <w:rFonts w:ascii="Georgia" w:hAnsi="Georgia" w:cstheme="minorHAnsi"/>
          <w:sz w:val="24"/>
          <w:szCs w:val="24"/>
        </w:rPr>
        <w:t>est</w:t>
      </w:r>
      <w:r w:rsidR="00604702" w:rsidRPr="00F51408">
        <w:rPr>
          <w:rFonts w:ascii="Georgia" w:hAnsi="Georgia" w:cstheme="minorHAnsi"/>
          <w:sz w:val="24"/>
          <w:szCs w:val="24"/>
        </w:rPr>
        <w:t>-s</w:t>
      </w:r>
      <w:r w:rsidR="0025002A" w:rsidRPr="00F51408">
        <w:rPr>
          <w:rFonts w:ascii="Georgia" w:hAnsi="Georgia" w:cstheme="minorHAnsi"/>
          <w:sz w:val="24"/>
          <w:szCs w:val="24"/>
        </w:rPr>
        <w:t>outh</w:t>
      </w:r>
      <w:r w:rsidR="00604702" w:rsidRPr="00F51408">
        <w:rPr>
          <w:rFonts w:ascii="Georgia" w:hAnsi="Georgia" w:cstheme="minorHAnsi"/>
          <w:sz w:val="24"/>
          <w:szCs w:val="24"/>
        </w:rPr>
        <w:t>e</w:t>
      </w:r>
      <w:r w:rsidR="0025002A" w:rsidRPr="00F51408">
        <w:rPr>
          <w:rFonts w:ascii="Georgia" w:hAnsi="Georgia" w:cstheme="minorHAnsi"/>
          <w:sz w:val="24"/>
          <w:szCs w:val="24"/>
        </w:rPr>
        <w:t>ast</w:t>
      </w:r>
      <w:commentRangeEnd w:id="88"/>
      <w:r w:rsidR="00604702" w:rsidRPr="00F51408">
        <w:rPr>
          <w:rStyle w:val="CommentReference"/>
          <w:rFonts w:ascii="Georgia" w:hAnsi="Georgia"/>
        </w:rPr>
        <w:commentReference w:id="88"/>
      </w:r>
      <w:commentRangeEnd w:id="89"/>
      <w:r w:rsidR="00305621">
        <w:rPr>
          <w:rStyle w:val="CommentReference"/>
        </w:rPr>
        <w:commentReference w:id="89"/>
      </w:r>
      <w:r w:rsidR="0025002A" w:rsidRPr="00F51408">
        <w:rPr>
          <w:rFonts w:ascii="Georgia" w:hAnsi="Georgia" w:cstheme="minorHAnsi"/>
          <w:sz w:val="24"/>
          <w:szCs w:val="24"/>
        </w:rPr>
        <w:t xml:space="preserve">, at a </w:t>
      </w:r>
      <w:r w:rsidR="00095B6E" w:rsidRPr="00F51408">
        <w:rPr>
          <w:rFonts w:ascii="Georgia" w:hAnsi="Georgia" w:cstheme="minorHAnsi"/>
          <w:sz w:val="24"/>
          <w:szCs w:val="24"/>
        </w:rPr>
        <w:t>range</w:t>
      </w:r>
      <w:r w:rsidR="0025002A" w:rsidRPr="00F51408">
        <w:rPr>
          <w:rFonts w:ascii="Georgia" w:hAnsi="Georgia" w:cstheme="minorHAnsi"/>
          <w:sz w:val="24"/>
          <w:szCs w:val="24"/>
        </w:rPr>
        <w:t xml:space="preserve"> of ~1.5°.</w:t>
      </w:r>
    </w:p>
    <w:p w14:paraId="0AB1C6BF" w14:textId="17366064" w:rsidR="0025002A" w:rsidRPr="00F51408" w:rsidRDefault="0025002A" w:rsidP="00604702">
      <w:pPr>
        <w:spacing w:after="120" w:line="360" w:lineRule="auto"/>
        <w:jc w:val="both"/>
        <w:rPr>
          <w:rFonts w:ascii="Georgia" w:hAnsi="Georgia" w:cstheme="minorHAnsi"/>
          <w:sz w:val="24"/>
          <w:szCs w:val="24"/>
        </w:rPr>
      </w:pPr>
      <w:r w:rsidRPr="00F51408">
        <w:rPr>
          <w:rFonts w:ascii="Georgia" w:hAnsi="Georgia" w:cstheme="minorHAnsi"/>
          <w:sz w:val="24"/>
          <w:szCs w:val="24"/>
        </w:rPr>
        <w:t xml:space="preserve">If a local minimum is found, the algorithm looks for </w:t>
      </w:r>
      <w:r w:rsidR="00740C69" w:rsidRPr="00F51408">
        <w:rPr>
          <w:rFonts w:ascii="Georgia" w:hAnsi="Georgia" w:cstheme="minorHAnsi"/>
          <w:sz w:val="24"/>
          <w:szCs w:val="24"/>
        </w:rPr>
        <w:t xml:space="preserve">a local minimum in its immediate neighborhood (which is not to the south of it and must have a higher SLP value) that </w:t>
      </w:r>
      <w:r w:rsidR="001678AE" w:rsidRPr="00F51408">
        <w:rPr>
          <w:rFonts w:ascii="Georgia" w:hAnsi="Georgia" w:cstheme="minorHAnsi"/>
          <w:sz w:val="24"/>
          <w:szCs w:val="24"/>
        </w:rPr>
        <w:t xml:space="preserve">is a candidate for being </w:t>
      </w:r>
      <w:r w:rsidR="00740C69" w:rsidRPr="00F51408">
        <w:rPr>
          <w:rFonts w:ascii="Georgia" w:hAnsi="Georgia" w:cstheme="minorHAnsi"/>
          <w:sz w:val="24"/>
          <w:szCs w:val="24"/>
        </w:rPr>
        <w:t>the next point in the trough</w:t>
      </w:r>
      <w:r w:rsidR="001678AE" w:rsidRPr="00F51408">
        <w:rPr>
          <w:rFonts w:ascii="Georgia" w:hAnsi="Georgia" w:cstheme="minorHAnsi"/>
          <w:sz w:val="24"/>
          <w:szCs w:val="24"/>
        </w:rPr>
        <w:t xml:space="preserve"> axis</w:t>
      </w:r>
      <w:r w:rsidR="00740C69" w:rsidRPr="00F51408">
        <w:rPr>
          <w:rFonts w:ascii="Georgia" w:hAnsi="Georgia" w:cstheme="minorHAnsi"/>
          <w:sz w:val="24"/>
          <w:szCs w:val="24"/>
        </w:rPr>
        <w:t xml:space="preserve">. As long as such minima are found, the algorithm keeps looking further for possible next points in the trough. When none is found, the </w:t>
      </w:r>
      <w:r w:rsidR="001678AE" w:rsidRPr="00F51408">
        <w:rPr>
          <w:rFonts w:ascii="Georgia" w:hAnsi="Georgia" w:cstheme="minorHAnsi"/>
          <w:sz w:val="24"/>
          <w:szCs w:val="24"/>
        </w:rPr>
        <w:t>search stops</w:t>
      </w:r>
      <w:r w:rsidR="00740C69" w:rsidRPr="00F51408">
        <w:rPr>
          <w:rFonts w:ascii="Georgia" w:hAnsi="Georgia" w:cstheme="minorHAnsi"/>
          <w:sz w:val="24"/>
          <w:szCs w:val="24"/>
        </w:rPr>
        <w:t xml:space="preserve"> </w:t>
      </w:r>
      <w:r w:rsidR="001678AE" w:rsidRPr="00F51408">
        <w:rPr>
          <w:rFonts w:ascii="Georgia" w:hAnsi="Georgia" w:cstheme="minorHAnsi"/>
          <w:sz w:val="24"/>
          <w:szCs w:val="24"/>
        </w:rPr>
        <w:t xml:space="preserve">and </w:t>
      </w:r>
      <w:r w:rsidR="00740C69" w:rsidRPr="00F51408">
        <w:rPr>
          <w:rFonts w:ascii="Georgia" w:hAnsi="Georgia" w:cstheme="minorHAnsi"/>
          <w:sz w:val="24"/>
          <w:szCs w:val="24"/>
        </w:rPr>
        <w:t>the grid points that were recorded along the way are considered a trough</w:t>
      </w:r>
      <w:r w:rsidR="001678AE" w:rsidRPr="00F51408">
        <w:rPr>
          <w:rFonts w:ascii="Georgia" w:hAnsi="Georgia" w:cstheme="minorHAnsi"/>
          <w:sz w:val="24"/>
          <w:szCs w:val="24"/>
        </w:rPr>
        <w:t xml:space="preserve"> axis</w:t>
      </w:r>
      <w:r w:rsidR="00740C69" w:rsidRPr="00F51408">
        <w:rPr>
          <w:rFonts w:ascii="Georgia" w:hAnsi="Georgia" w:cstheme="minorHAnsi"/>
          <w:sz w:val="24"/>
          <w:szCs w:val="24"/>
        </w:rPr>
        <w:t>.</w:t>
      </w:r>
    </w:p>
    <w:p w14:paraId="5817DBD9" w14:textId="383A28EC" w:rsidR="005B0CE4" w:rsidRDefault="00AC0AAB" w:rsidP="0059747B">
      <w:pPr>
        <w:spacing w:after="120" w:line="360" w:lineRule="auto"/>
        <w:jc w:val="both"/>
        <w:rPr>
          <w:ins w:id="91" w:author="Tzvika Harpaz" w:date="2018-06-06T10:32:00Z"/>
          <w:rFonts w:ascii="Georgia" w:hAnsi="Georgia" w:cstheme="minorHAnsi"/>
          <w:sz w:val="24"/>
          <w:szCs w:val="24"/>
        </w:rPr>
      </w:pPr>
      <w:r w:rsidRPr="00F51408">
        <w:rPr>
          <w:rFonts w:ascii="Georgia" w:hAnsi="Georgia" w:cstheme="minorHAnsi"/>
          <w:sz w:val="24"/>
          <w:szCs w:val="24"/>
        </w:rPr>
        <w:t xml:space="preserve">It </w:t>
      </w:r>
      <w:r w:rsidR="00604702" w:rsidRPr="00F51408">
        <w:rPr>
          <w:rFonts w:ascii="Georgia" w:hAnsi="Georgia" w:cstheme="minorHAnsi"/>
          <w:sz w:val="24"/>
          <w:szCs w:val="24"/>
        </w:rPr>
        <w:t>wa</w:t>
      </w:r>
      <w:r w:rsidRPr="00F51408">
        <w:rPr>
          <w:rFonts w:ascii="Georgia" w:hAnsi="Georgia" w:cstheme="minorHAnsi"/>
          <w:sz w:val="24"/>
          <w:szCs w:val="24"/>
        </w:rPr>
        <w:t xml:space="preserve">s </w:t>
      </w:r>
      <w:r w:rsidR="00604702" w:rsidRPr="00F51408">
        <w:rPr>
          <w:rFonts w:ascii="Georgia" w:hAnsi="Georgia" w:cstheme="minorHAnsi"/>
          <w:sz w:val="24"/>
          <w:szCs w:val="24"/>
        </w:rPr>
        <w:t>found for</w:t>
      </w:r>
      <w:r w:rsidRPr="00F51408">
        <w:rPr>
          <w:rFonts w:ascii="Georgia" w:hAnsi="Georgia" w:cstheme="minorHAnsi"/>
          <w:sz w:val="24"/>
          <w:szCs w:val="24"/>
        </w:rPr>
        <w:t xml:space="preserve"> many troughs </w:t>
      </w:r>
      <w:r w:rsidR="00604702" w:rsidRPr="00F51408">
        <w:rPr>
          <w:rFonts w:ascii="Georgia" w:hAnsi="Georgia" w:cstheme="minorHAnsi"/>
          <w:sz w:val="24"/>
          <w:szCs w:val="24"/>
        </w:rPr>
        <w:t xml:space="preserve">that </w:t>
      </w:r>
      <w:r w:rsidRPr="00F51408">
        <w:rPr>
          <w:rFonts w:ascii="Georgia" w:hAnsi="Georgia" w:cstheme="minorHAnsi"/>
          <w:sz w:val="24"/>
          <w:szCs w:val="24"/>
        </w:rPr>
        <w:t xml:space="preserve">different, yet close, </w:t>
      </w:r>
      <w:r w:rsidR="00604702" w:rsidRPr="00F51408">
        <w:rPr>
          <w:rFonts w:ascii="Georgia" w:hAnsi="Georgia" w:cstheme="minorHAnsi"/>
          <w:sz w:val="24"/>
          <w:szCs w:val="24"/>
        </w:rPr>
        <w:t xml:space="preserve">trough axes </w:t>
      </w:r>
      <w:del w:id="92" w:author="Tzvika Harpaz" w:date="2018-06-06T10:24:00Z">
        <w:r w:rsidRPr="00F51408" w:rsidDel="001D3259">
          <w:rPr>
            <w:rFonts w:ascii="Georgia" w:hAnsi="Georgia" w:cstheme="minorHAnsi"/>
            <w:sz w:val="24"/>
            <w:szCs w:val="24"/>
          </w:rPr>
          <w:delText xml:space="preserve">which </w:delText>
        </w:r>
      </w:del>
      <w:r w:rsidR="00604702" w:rsidRPr="00F51408">
        <w:rPr>
          <w:rFonts w:ascii="Georgia" w:hAnsi="Georgia" w:cstheme="minorHAnsi"/>
          <w:sz w:val="24"/>
          <w:szCs w:val="24"/>
        </w:rPr>
        <w:t xml:space="preserve">merged </w:t>
      </w:r>
      <w:r w:rsidRPr="00F51408">
        <w:rPr>
          <w:rFonts w:ascii="Georgia" w:hAnsi="Georgia" w:cstheme="minorHAnsi"/>
          <w:sz w:val="24"/>
          <w:szCs w:val="24"/>
        </w:rPr>
        <w:t>into one eventually</w:t>
      </w:r>
      <w:r w:rsidR="000B0E65" w:rsidRPr="00F51408">
        <w:rPr>
          <w:rFonts w:ascii="Georgia" w:hAnsi="Georgia" w:cstheme="minorHAnsi"/>
          <w:sz w:val="24"/>
          <w:szCs w:val="24"/>
        </w:rPr>
        <w:t xml:space="preserve">, as is exemplified in Fig. </w:t>
      </w:r>
      <w:r w:rsidR="0059747B" w:rsidRPr="00F51408">
        <w:rPr>
          <w:rFonts w:ascii="Georgia" w:hAnsi="Georgia" w:cstheme="minorHAnsi"/>
          <w:sz w:val="24"/>
          <w:szCs w:val="24"/>
          <w:highlight w:val="yellow"/>
        </w:rPr>
        <w:t>2</w:t>
      </w:r>
      <w:r w:rsidRPr="00F51408">
        <w:rPr>
          <w:rFonts w:ascii="Georgia" w:hAnsi="Georgia" w:cstheme="minorHAnsi"/>
          <w:sz w:val="24"/>
          <w:szCs w:val="24"/>
        </w:rPr>
        <w:t>. These are considered</w:t>
      </w:r>
      <w:ins w:id="93" w:author="Tzvika Harpaz" w:date="2018-06-06T10:24:00Z">
        <w:r w:rsidR="001D3259">
          <w:rPr>
            <w:rFonts w:ascii="Georgia" w:hAnsi="Georgia" w:cstheme="minorHAnsi"/>
            <w:sz w:val="24"/>
            <w:szCs w:val="24"/>
          </w:rPr>
          <w:t xml:space="preserve"> as</w:t>
        </w:r>
      </w:ins>
      <w:r w:rsidRPr="00F51408">
        <w:rPr>
          <w:rFonts w:ascii="Georgia" w:hAnsi="Georgia" w:cstheme="minorHAnsi"/>
          <w:sz w:val="24"/>
          <w:szCs w:val="24"/>
        </w:rPr>
        <w:t xml:space="preserve"> one </w:t>
      </w:r>
      <w:r w:rsidR="00604702" w:rsidRPr="00F51408">
        <w:rPr>
          <w:rFonts w:ascii="Georgia" w:hAnsi="Georgia" w:cstheme="minorHAnsi"/>
          <w:sz w:val="24"/>
          <w:szCs w:val="24"/>
        </w:rPr>
        <w:t>axis,</w:t>
      </w:r>
      <w:r w:rsidRPr="00F51408">
        <w:rPr>
          <w:rFonts w:ascii="Georgia" w:hAnsi="Georgia" w:cstheme="minorHAnsi"/>
          <w:sz w:val="24"/>
          <w:szCs w:val="24"/>
        </w:rPr>
        <w:t xml:space="preserve"> and its path is considered as </w:t>
      </w:r>
      <w:del w:id="94" w:author="Tzvika Harpaz" w:date="2018-06-06T10:27:00Z">
        <w:r w:rsidRPr="00F51408" w:rsidDel="00754931">
          <w:rPr>
            <w:rFonts w:ascii="Georgia" w:hAnsi="Georgia" w:cstheme="minorHAnsi"/>
            <w:sz w:val="24"/>
            <w:szCs w:val="24"/>
          </w:rPr>
          <w:delText xml:space="preserve">the </w:delText>
        </w:r>
      </w:del>
      <w:ins w:id="95" w:author="Tzvika Harpaz" w:date="2018-06-06T10:27:00Z">
        <w:r w:rsidR="00754931">
          <w:rPr>
            <w:rFonts w:ascii="Georgia" w:hAnsi="Georgia" w:cstheme="minorHAnsi"/>
            <w:sz w:val="24"/>
            <w:szCs w:val="24"/>
          </w:rPr>
          <w:t>follows:</w:t>
        </w:r>
        <w:r w:rsidR="00754931" w:rsidRPr="00F51408">
          <w:rPr>
            <w:rFonts w:ascii="Georgia" w:hAnsi="Georgia" w:cstheme="minorHAnsi"/>
            <w:sz w:val="24"/>
            <w:szCs w:val="24"/>
          </w:rPr>
          <w:t xml:space="preserve"> </w:t>
        </w:r>
      </w:ins>
      <w:del w:id="96" w:author="Tzvika Harpaz" w:date="2018-06-06T10:25:00Z">
        <w:r w:rsidRPr="00F51408" w:rsidDel="001D3259">
          <w:rPr>
            <w:rFonts w:ascii="Georgia" w:hAnsi="Georgia" w:cstheme="minorHAnsi"/>
            <w:sz w:val="24"/>
            <w:szCs w:val="24"/>
          </w:rPr>
          <w:delText>longest found that shares</w:delText>
        </w:r>
        <w:r w:rsidR="00BB5C4F" w:rsidRPr="00F51408" w:rsidDel="001D3259">
          <w:rPr>
            <w:rFonts w:ascii="Georgia" w:hAnsi="Georgia" w:cstheme="minorHAnsi"/>
            <w:sz w:val="24"/>
            <w:szCs w:val="24"/>
          </w:rPr>
          <w:delText xml:space="preserve"> at least one grid point with other </w:delText>
        </w:r>
        <w:r w:rsidR="009A603D" w:rsidRPr="00F51408" w:rsidDel="001D3259">
          <w:rPr>
            <w:rFonts w:ascii="Georgia" w:hAnsi="Georgia" w:cstheme="minorHAnsi"/>
            <w:sz w:val="24"/>
            <w:szCs w:val="24"/>
          </w:rPr>
          <w:delText>axes</w:delText>
        </w:r>
        <w:r w:rsidR="00BB5C4F" w:rsidRPr="00F51408" w:rsidDel="001D3259">
          <w:rPr>
            <w:rFonts w:ascii="Georgia" w:hAnsi="Georgia" w:cstheme="minorHAnsi"/>
            <w:sz w:val="24"/>
            <w:szCs w:val="24"/>
          </w:rPr>
          <w:delText xml:space="preserve"> </w:delText>
        </w:r>
        <w:r w:rsidR="009A603D" w:rsidRPr="00F51408" w:rsidDel="001D3259">
          <w:rPr>
            <w:rFonts w:ascii="Georgia" w:hAnsi="Georgia" w:cstheme="minorHAnsi"/>
            <w:sz w:val="24"/>
            <w:szCs w:val="24"/>
          </w:rPr>
          <w:delText>found</w:delText>
        </w:r>
      </w:del>
      <w:ins w:id="97" w:author="Tzvika Harpaz" w:date="2018-06-06T10:25:00Z">
        <w:r w:rsidR="001D3259">
          <w:rPr>
            <w:rFonts w:ascii="Georgia" w:hAnsi="Georgia" w:cstheme="minorHAnsi"/>
            <w:sz w:val="24"/>
            <w:szCs w:val="24"/>
          </w:rPr>
          <w:t xml:space="preserve"> </w:t>
        </w:r>
      </w:ins>
      <w:ins w:id="98" w:author="Tzvika Harpaz" w:date="2018-06-06T10:27:00Z">
        <w:r w:rsidR="00754931">
          <w:rPr>
            <w:rFonts w:ascii="Georgia" w:hAnsi="Georgia" w:cstheme="minorHAnsi"/>
            <w:sz w:val="24"/>
            <w:szCs w:val="24"/>
          </w:rPr>
          <w:t>fo</w:t>
        </w:r>
      </w:ins>
      <w:ins w:id="99" w:author="Tzvika Harpaz" w:date="2018-06-06T10:28:00Z">
        <w:r w:rsidR="00754931">
          <w:rPr>
            <w:rFonts w:ascii="Georgia" w:hAnsi="Georgia" w:cstheme="minorHAnsi"/>
            <w:sz w:val="24"/>
            <w:szCs w:val="24"/>
          </w:rPr>
          <w:t>r each latitude</w:t>
        </w:r>
      </w:ins>
      <w:ins w:id="100" w:author="Tzvika Harpaz" w:date="2018-06-06T10:29:00Z">
        <w:r w:rsidR="00754931">
          <w:rPr>
            <w:rFonts w:ascii="Georgia" w:hAnsi="Georgia" w:cstheme="minorHAnsi"/>
            <w:sz w:val="24"/>
            <w:szCs w:val="24"/>
          </w:rPr>
          <w:t>,</w:t>
        </w:r>
      </w:ins>
      <w:ins w:id="101" w:author="Tzvika Harpaz" w:date="2018-06-06T10:28:00Z">
        <w:r w:rsidR="00754931">
          <w:rPr>
            <w:rFonts w:ascii="Georgia" w:hAnsi="Georgia" w:cstheme="minorHAnsi"/>
            <w:sz w:val="24"/>
            <w:szCs w:val="24"/>
          </w:rPr>
          <w:t xml:space="preserve"> in which at least one merging axis exists, the average between the highest and lowest</w:t>
        </w:r>
      </w:ins>
      <w:ins w:id="102" w:author="Tzvika Harpaz" w:date="2018-06-06T10:25:00Z">
        <w:r w:rsidR="001D3259">
          <w:rPr>
            <w:rFonts w:ascii="Georgia" w:hAnsi="Georgia" w:cstheme="minorHAnsi"/>
            <w:sz w:val="24"/>
            <w:szCs w:val="24"/>
          </w:rPr>
          <w:t xml:space="preserve"> longitude</w:t>
        </w:r>
      </w:ins>
      <w:ins w:id="103" w:author="Tzvika Harpaz" w:date="2018-06-06T10:28:00Z">
        <w:r w:rsidR="00754931">
          <w:rPr>
            <w:rFonts w:ascii="Georgia" w:hAnsi="Georgia" w:cstheme="minorHAnsi"/>
            <w:sz w:val="24"/>
            <w:szCs w:val="24"/>
          </w:rPr>
          <w:t>s</w:t>
        </w:r>
      </w:ins>
      <w:ins w:id="104" w:author="Tzvika Harpaz" w:date="2018-06-06T10:25:00Z">
        <w:r w:rsidR="001D3259">
          <w:rPr>
            <w:rFonts w:ascii="Georgia" w:hAnsi="Georgia" w:cstheme="minorHAnsi"/>
            <w:sz w:val="24"/>
            <w:szCs w:val="24"/>
          </w:rPr>
          <w:t xml:space="preserve"> of all </w:t>
        </w:r>
      </w:ins>
      <w:ins w:id="105" w:author="Tzvika Harpaz" w:date="2018-06-06T10:26:00Z">
        <w:r w:rsidR="001D3259">
          <w:rPr>
            <w:rFonts w:ascii="Georgia" w:hAnsi="Georgia" w:cstheme="minorHAnsi"/>
            <w:sz w:val="24"/>
            <w:szCs w:val="24"/>
          </w:rPr>
          <w:t xml:space="preserve">merging axes </w:t>
        </w:r>
      </w:ins>
      <w:ins w:id="106" w:author="Tzvika Harpaz" w:date="2018-06-06T10:29:00Z">
        <w:r w:rsidR="00754931">
          <w:rPr>
            <w:rFonts w:ascii="Georgia" w:hAnsi="Georgia" w:cstheme="minorHAnsi"/>
            <w:sz w:val="24"/>
            <w:szCs w:val="24"/>
          </w:rPr>
          <w:t xml:space="preserve">is considered the merged axis longitude </w:t>
        </w:r>
      </w:ins>
      <w:ins w:id="107" w:author="Tzvika Harpaz" w:date="2018-06-06T10:30:00Z">
        <w:r w:rsidR="00754931">
          <w:rPr>
            <w:rFonts w:ascii="Georgia" w:hAnsi="Georgia" w:cstheme="minorHAnsi"/>
            <w:sz w:val="24"/>
            <w:szCs w:val="24"/>
          </w:rPr>
          <w:t>for this latitude</w:t>
        </w:r>
      </w:ins>
      <w:r w:rsidR="00BB5C4F" w:rsidRPr="00F51408">
        <w:rPr>
          <w:rFonts w:ascii="Georgia" w:hAnsi="Georgia" w:cstheme="minorHAnsi"/>
          <w:sz w:val="24"/>
          <w:szCs w:val="24"/>
        </w:rPr>
        <w:t xml:space="preserve">. This way the algorithm clears each map from multiple </w:t>
      </w:r>
      <w:r w:rsidR="00604702" w:rsidRPr="00F51408">
        <w:rPr>
          <w:rFonts w:ascii="Georgia" w:hAnsi="Georgia" w:cstheme="minorHAnsi"/>
          <w:sz w:val="24"/>
          <w:szCs w:val="24"/>
        </w:rPr>
        <w:t>m</w:t>
      </w:r>
      <w:r w:rsidR="00BB5C4F" w:rsidRPr="00F51408">
        <w:rPr>
          <w:rFonts w:ascii="Georgia" w:hAnsi="Georgia" w:cstheme="minorHAnsi"/>
          <w:sz w:val="24"/>
          <w:szCs w:val="24"/>
        </w:rPr>
        <w:t xml:space="preserve">erging </w:t>
      </w:r>
      <w:r w:rsidR="00604702" w:rsidRPr="00F51408">
        <w:rPr>
          <w:rFonts w:ascii="Georgia" w:hAnsi="Georgia" w:cstheme="minorHAnsi"/>
          <w:sz w:val="24"/>
          <w:szCs w:val="24"/>
        </w:rPr>
        <w:t>axes</w:t>
      </w:r>
      <w:r w:rsidR="00BB5C4F" w:rsidRPr="00F51408">
        <w:rPr>
          <w:rFonts w:ascii="Georgia" w:hAnsi="Georgia" w:cstheme="minorHAnsi"/>
          <w:sz w:val="24"/>
          <w:szCs w:val="24"/>
        </w:rPr>
        <w:t xml:space="preserve"> and leaves </w:t>
      </w:r>
      <w:ins w:id="108" w:author="Tzvika Harpaz" w:date="2018-06-06T10:18:00Z">
        <w:r w:rsidR="001D3259">
          <w:rPr>
            <w:rFonts w:ascii="Georgia" w:hAnsi="Georgia" w:cstheme="minorHAnsi"/>
            <w:sz w:val="24"/>
            <w:szCs w:val="24"/>
          </w:rPr>
          <w:t xml:space="preserve">at most </w:t>
        </w:r>
      </w:ins>
      <w:r w:rsidR="00BB5C4F" w:rsidRPr="00F51408">
        <w:rPr>
          <w:rFonts w:ascii="Georgia" w:hAnsi="Georgia" w:cstheme="minorHAnsi"/>
          <w:sz w:val="24"/>
          <w:szCs w:val="24"/>
        </w:rPr>
        <w:t xml:space="preserve">only </w:t>
      </w:r>
      <w:del w:id="109" w:author="Tzvika Harpaz" w:date="2018-06-06T10:18:00Z">
        <w:r w:rsidR="00BB5C4F" w:rsidRPr="00F51408" w:rsidDel="001D3259">
          <w:rPr>
            <w:rFonts w:ascii="Georgia" w:hAnsi="Georgia" w:cstheme="minorHAnsi"/>
            <w:sz w:val="24"/>
            <w:szCs w:val="24"/>
          </w:rPr>
          <w:delText>0-</w:delText>
        </w:r>
      </w:del>
      <w:r w:rsidR="00BB5C4F" w:rsidRPr="00F51408">
        <w:rPr>
          <w:rFonts w:ascii="Georgia" w:hAnsi="Georgia" w:cstheme="minorHAnsi"/>
          <w:sz w:val="24"/>
          <w:szCs w:val="24"/>
        </w:rPr>
        <w:t>3</w:t>
      </w:r>
      <w:ins w:id="110" w:author="Tzvika Harpaz" w:date="2018-06-06T10:18:00Z">
        <w:r w:rsidR="001D3259">
          <w:rPr>
            <w:rFonts w:ascii="Georgia" w:hAnsi="Georgia" w:cstheme="minorHAnsi"/>
            <w:sz w:val="24"/>
            <w:szCs w:val="24"/>
          </w:rPr>
          <w:t xml:space="preserve"> axes</w:t>
        </w:r>
      </w:ins>
      <w:r w:rsidR="00BB5C4F" w:rsidRPr="00F51408">
        <w:rPr>
          <w:rFonts w:ascii="Georgia" w:hAnsi="Georgia" w:cstheme="minorHAnsi"/>
          <w:sz w:val="24"/>
          <w:szCs w:val="24"/>
        </w:rPr>
        <w:t xml:space="preserve"> most of the time </w:t>
      </w:r>
      <w:commentRangeStart w:id="111"/>
      <w:commentRangeStart w:id="112"/>
      <w:r w:rsidR="00BB5C4F" w:rsidRPr="00F51408">
        <w:rPr>
          <w:rFonts w:ascii="Georgia" w:hAnsi="Georgia" w:cstheme="minorHAnsi"/>
          <w:sz w:val="24"/>
          <w:szCs w:val="24"/>
        </w:rPr>
        <w:t>(</w:t>
      </w:r>
      <w:ins w:id="113" w:author="Tzvika Harpaz" w:date="2018-06-06T10:18:00Z">
        <w:r w:rsidR="001D3259">
          <w:rPr>
            <w:rFonts w:ascii="Georgia" w:hAnsi="Georgia" w:cstheme="minorHAnsi"/>
            <w:sz w:val="24"/>
            <w:szCs w:val="24"/>
          </w:rPr>
          <w:t xml:space="preserve">and very </w:t>
        </w:r>
      </w:ins>
      <w:r w:rsidR="00BB5C4F" w:rsidRPr="00F51408">
        <w:rPr>
          <w:rFonts w:ascii="Georgia" w:hAnsi="Georgia" w:cstheme="minorHAnsi"/>
          <w:sz w:val="24"/>
          <w:szCs w:val="24"/>
        </w:rPr>
        <w:t>often</w:t>
      </w:r>
      <w:ins w:id="114" w:author="Tzvika Harpaz" w:date="2018-06-06T10:18:00Z">
        <w:r w:rsidR="001D3259">
          <w:rPr>
            <w:rFonts w:ascii="Georgia" w:hAnsi="Georgia" w:cstheme="minorHAnsi"/>
            <w:sz w:val="24"/>
            <w:szCs w:val="24"/>
          </w:rPr>
          <w:t>,</w:t>
        </w:r>
      </w:ins>
      <w:r w:rsidR="00BB5C4F" w:rsidRPr="00F51408">
        <w:rPr>
          <w:rFonts w:ascii="Georgia" w:hAnsi="Georgia" w:cstheme="minorHAnsi"/>
          <w:sz w:val="24"/>
          <w:szCs w:val="24"/>
        </w:rPr>
        <w:t xml:space="preserve"> only </w:t>
      </w:r>
      <w:del w:id="115" w:author="Tzvika Harpaz" w:date="2018-06-06T10:18:00Z">
        <w:r w:rsidR="00BB5C4F" w:rsidRPr="00F51408" w:rsidDel="001D3259">
          <w:rPr>
            <w:rFonts w:ascii="Georgia" w:hAnsi="Georgia" w:cstheme="minorHAnsi"/>
            <w:sz w:val="24"/>
            <w:szCs w:val="24"/>
          </w:rPr>
          <w:lastRenderedPageBreak/>
          <w:delText>0-</w:delText>
        </w:r>
      </w:del>
      <w:r w:rsidR="00BB5C4F" w:rsidRPr="00F51408">
        <w:rPr>
          <w:rFonts w:ascii="Georgia" w:hAnsi="Georgia" w:cstheme="minorHAnsi"/>
          <w:sz w:val="24"/>
          <w:szCs w:val="24"/>
        </w:rPr>
        <w:t>1).</w:t>
      </w:r>
      <w:commentRangeEnd w:id="111"/>
      <w:r w:rsidR="00604702" w:rsidRPr="00F51408">
        <w:rPr>
          <w:rStyle w:val="CommentReference"/>
          <w:rFonts w:ascii="Georgia" w:hAnsi="Georgia"/>
        </w:rPr>
        <w:commentReference w:id="111"/>
      </w:r>
      <w:commentRangeEnd w:id="112"/>
      <w:r w:rsidR="007038EB">
        <w:rPr>
          <w:rStyle w:val="CommentReference"/>
        </w:rPr>
        <w:commentReference w:id="112"/>
      </w:r>
      <w:r w:rsidR="00AC5A32" w:rsidRPr="00F51408">
        <w:rPr>
          <w:rFonts w:ascii="Georgia" w:hAnsi="Georgia" w:cstheme="minorHAnsi"/>
          <w:sz w:val="24"/>
          <w:szCs w:val="24"/>
        </w:rPr>
        <w:t xml:space="preserve"> These </w:t>
      </w:r>
      <w:ins w:id="116" w:author="Tzvika Harpaz" w:date="2018-06-06T10:31:00Z">
        <w:r w:rsidR="005B0CE4">
          <w:rPr>
            <w:rFonts w:ascii="Georgia" w:hAnsi="Georgia" w:cstheme="minorHAnsi"/>
            <w:sz w:val="24"/>
            <w:szCs w:val="24"/>
          </w:rPr>
          <w:t xml:space="preserve">merged axes </w:t>
        </w:r>
      </w:ins>
      <w:r w:rsidR="00AC5A32" w:rsidRPr="00F51408">
        <w:rPr>
          <w:rFonts w:ascii="Georgia" w:hAnsi="Georgia" w:cstheme="minorHAnsi"/>
          <w:sz w:val="24"/>
          <w:szCs w:val="24"/>
        </w:rPr>
        <w:t xml:space="preserve">are the candidates </w:t>
      </w:r>
      <w:del w:id="117" w:author="Tzvika Harpaz" w:date="2018-06-06T10:32:00Z">
        <w:r w:rsidR="00AC5A32" w:rsidRPr="00F51408" w:rsidDel="005B0CE4">
          <w:rPr>
            <w:rFonts w:ascii="Georgia" w:hAnsi="Georgia" w:cstheme="minorHAnsi"/>
            <w:sz w:val="24"/>
            <w:szCs w:val="24"/>
          </w:rPr>
          <w:delText>for representing</w:delText>
        </w:r>
      </w:del>
      <w:ins w:id="118" w:author="Tzvika Harpaz" w:date="2018-06-06T10:32:00Z">
        <w:r w:rsidR="005B0CE4">
          <w:rPr>
            <w:rFonts w:ascii="Georgia" w:hAnsi="Georgia" w:cstheme="minorHAnsi"/>
            <w:sz w:val="24"/>
            <w:szCs w:val="24"/>
          </w:rPr>
          <w:t>when selecting</w:t>
        </w:r>
      </w:ins>
      <w:r w:rsidR="00AC5A32" w:rsidRPr="00F51408">
        <w:rPr>
          <w:rFonts w:ascii="Georgia" w:hAnsi="Georgia" w:cstheme="minorHAnsi"/>
          <w:sz w:val="24"/>
          <w:szCs w:val="24"/>
        </w:rPr>
        <w:t xml:space="preserve"> the RST axis</w:t>
      </w:r>
      <w:ins w:id="119" w:author="Tzvika Harpaz" w:date="2018-06-06T10:33:00Z">
        <w:r w:rsidR="005B0CE4">
          <w:rPr>
            <w:rFonts w:ascii="Georgia" w:hAnsi="Georgia" w:cstheme="minorHAnsi"/>
            <w:sz w:val="24"/>
            <w:szCs w:val="24"/>
          </w:rPr>
          <w:t xml:space="preserve"> for a given day</w:t>
        </w:r>
      </w:ins>
      <w:r w:rsidR="00AC5A32" w:rsidRPr="00F51408">
        <w:rPr>
          <w:rFonts w:ascii="Georgia" w:hAnsi="Georgia" w:cstheme="minorHAnsi"/>
          <w:sz w:val="24"/>
          <w:szCs w:val="24"/>
        </w:rPr>
        <w:t xml:space="preserve">. </w:t>
      </w:r>
    </w:p>
    <w:p w14:paraId="695FF1CE" w14:textId="6A1F9395" w:rsidR="00AC5A32" w:rsidRPr="00F51408" w:rsidRDefault="00AC5A32" w:rsidP="0059747B">
      <w:pPr>
        <w:spacing w:after="120" w:line="360" w:lineRule="auto"/>
        <w:jc w:val="both"/>
        <w:rPr>
          <w:rFonts w:ascii="Georgia" w:hAnsi="Georgia" w:cstheme="minorHAnsi"/>
          <w:sz w:val="24"/>
          <w:szCs w:val="24"/>
        </w:rPr>
      </w:pPr>
      <w:del w:id="120" w:author="Tzvika Harpaz" w:date="2018-06-06T10:42:00Z">
        <w:r w:rsidRPr="00F51408" w:rsidDel="00F7437F">
          <w:rPr>
            <w:rFonts w:ascii="Georgia" w:hAnsi="Georgia" w:cstheme="minorHAnsi"/>
            <w:sz w:val="24"/>
            <w:szCs w:val="24"/>
          </w:rPr>
          <w:delText>The trough axis to be elected is the one which is the longest.</w:delText>
        </w:r>
      </w:del>
      <w:r w:rsidRPr="00F51408">
        <w:rPr>
          <w:rFonts w:ascii="Georgia" w:hAnsi="Georgia" w:cstheme="minorHAnsi"/>
          <w:sz w:val="24"/>
          <w:szCs w:val="24"/>
        </w:rPr>
        <w:t xml:space="preserve"> </w:t>
      </w:r>
      <w:r w:rsidR="00892BA5" w:rsidRPr="00F51408">
        <w:rPr>
          <w:rFonts w:ascii="Georgia" w:hAnsi="Georgia" w:cstheme="minorHAnsi"/>
          <w:sz w:val="24"/>
          <w:szCs w:val="24"/>
        </w:rPr>
        <w:t>Due to the discrete process of its derivation (Figs. 3a, b), the trough axis looks as a kinked chain of straight segments. Hence, i</w:t>
      </w:r>
      <w:r w:rsidRPr="00F51408">
        <w:rPr>
          <w:rFonts w:ascii="Georgia" w:hAnsi="Georgia" w:cstheme="minorHAnsi"/>
          <w:sz w:val="24"/>
          <w:szCs w:val="24"/>
        </w:rPr>
        <w:t>t is displa</w:t>
      </w:r>
      <w:r w:rsidR="00892BA5" w:rsidRPr="00F51408">
        <w:rPr>
          <w:rFonts w:ascii="Georgia" w:hAnsi="Georgia" w:cstheme="minorHAnsi"/>
          <w:sz w:val="24"/>
          <w:szCs w:val="24"/>
        </w:rPr>
        <w:t>yed</w:t>
      </w:r>
      <w:r w:rsidRPr="00F51408">
        <w:rPr>
          <w:rFonts w:ascii="Georgia" w:hAnsi="Georgia" w:cstheme="minorHAnsi"/>
          <w:sz w:val="24"/>
          <w:szCs w:val="24"/>
        </w:rPr>
        <w:t xml:space="preserve"> after being smoothed. </w:t>
      </w:r>
    </w:p>
    <w:p w14:paraId="1BD9F4B3" w14:textId="77777777" w:rsidR="0059747B" w:rsidRPr="00F51408" w:rsidRDefault="0059747B" w:rsidP="0059747B">
      <w:pPr>
        <w:bidi/>
        <w:spacing w:after="120" w:line="240" w:lineRule="auto"/>
        <w:rPr>
          <w:rFonts w:ascii="Georgia" w:hAnsi="Georgia"/>
          <w:b/>
          <w:bCs/>
          <w:color w:val="FF0000"/>
          <w:rtl/>
          <w:cs/>
        </w:rPr>
      </w:pPr>
      <w:r w:rsidRPr="00F51408">
        <w:rPr>
          <w:rFonts w:ascii="Georgia" w:hAnsi="Georgia"/>
          <w:b/>
          <w:bCs/>
          <w:color w:val="FF0000"/>
          <w:rtl/>
        </w:rPr>
        <w:t>כאן ייכנסו דוגמא או יותר של צירים מתמזגים, והדגשת הציר הנבחר.  בנוסף, תצוגה של ציר מקורי ומוחלק</w:t>
      </w:r>
    </w:p>
    <w:p w14:paraId="79240DF5" w14:textId="0FA1205F" w:rsidR="000B0E65" w:rsidRPr="00F51408" w:rsidRDefault="000B0E65" w:rsidP="007215AD">
      <w:pPr>
        <w:autoSpaceDE w:val="0"/>
        <w:autoSpaceDN w:val="0"/>
        <w:adjustRightInd w:val="0"/>
        <w:spacing w:after="0" w:line="240" w:lineRule="auto"/>
        <w:jc w:val="center"/>
        <w:rPr>
          <w:rFonts w:ascii="Georgia" w:hAnsi="Georgia"/>
        </w:rPr>
      </w:pPr>
      <w:r w:rsidRPr="00F51408">
        <w:rPr>
          <w:rFonts w:ascii="Georgia" w:hAnsi="Georgia"/>
        </w:rPr>
        <w:t xml:space="preserve">Fig. </w:t>
      </w:r>
      <w:r w:rsidR="0059747B" w:rsidRPr="00F51408">
        <w:rPr>
          <w:rFonts w:ascii="Georgia" w:hAnsi="Georgia"/>
        </w:rPr>
        <w:t>2</w:t>
      </w:r>
      <w:r w:rsidRPr="00F51408">
        <w:rPr>
          <w:rFonts w:ascii="Georgia" w:hAnsi="Georgia"/>
        </w:rPr>
        <w:t xml:space="preserve">: </w:t>
      </w:r>
      <w:r w:rsidR="00A91E10" w:rsidRPr="00F51408">
        <w:rPr>
          <w:rFonts w:ascii="Georgia" w:hAnsi="Georgia"/>
        </w:rPr>
        <w:t xml:space="preserve">SLP (contours, in </w:t>
      </w:r>
      <w:proofErr w:type="spellStart"/>
      <w:r w:rsidR="00A91E10" w:rsidRPr="00F51408">
        <w:rPr>
          <w:rFonts w:ascii="Georgia" w:hAnsi="Georgia"/>
        </w:rPr>
        <w:t>hPa</w:t>
      </w:r>
      <w:proofErr w:type="spellEnd"/>
      <w:r w:rsidR="00A91E10" w:rsidRPr="00F51408">
        <w:rPr>
          <w:rFonts w:ascii="Georgia" w:hAnsi="Georgia"/>
        </w:rPr>
        <w:t>) and geostrophic vorticity field</w:t>
      </w:r>
      <w:r w:rsidRPr="00F51408">
        <w:rPr>
          <w:rFonts w:ascii="Georgia" w:hAnsi="Georgia"/>
        </w:rPr>
        <w:t xml:space="preserve">s </w:t>
      </w:r>
      <w:r w:rsidR="00A91E10" w:rsidRPr="00F51408">
        <w:rPr>
          <w:rFonts w:ascii="Georgia" w:hAnsi="Georgia"/>
        </w:rPr>
        <w:t>(colors</w:t>
      </w:r>
      <w:r w:rsidR="007215AD" w:rsidRPr="00F51408">
        <w:rPr>
          <w:rFonts w:ascii="Georgia" w:hAnsi="Georgia"/>
        </w:rPr>
        <w:t>, in s</w:t>
      </w:r>
      <w:r w:rsidR="007215AD" w:rsidRPr="00F51408">
        <w:rPr>
          <w:rFonts w:ascii="Georgia" w:hAnsi="Georgia"/>
          <w:vertAlign w:val="superscript"/>
        </w:rPr>
        <w:t>-1</w:t>
      </w:r>
      <w:r w:rsidR="007215AD" w:rsidRPr="00F51408">
        <w:rPr>
          <w:rFonts w:ascii="Georgia" w:hAnsi="Georgia"/>
        </w:rPr>
        <w:t>)</w:t>
      </w:r>
      <w:r w:rsidR="00A91E10" w:rsidRPr="00F51408">
        <w:rPr>
          <w:rFonts w:ascii="Georgia" w:hAnsi="Georgia"/>
        </w:rPr>
        <w:t xml:space="preserve"> </w:t>
      </w:r>
      <w:proofErr w:type="gramStart"/>
      <w:r w:rsidR="00A91E10" w:rsidRPr="00F51408">
        <w:rPr>
          <w:rFonts w:ascii="Georgia" w:hAnsi="Georgia"/>
        </w:rPr>
        <w:t xml:space="preserve">for </w:t>
      </w:r>
      <w:r w:rsidR="00A91E10" w:rsidRPr="00F51408">
        <w:rPr>
          <w:rFonts w:ascii="Georgia" w:hAnsi="Georgia"/>
          <w:highlight w:val="yellow"/>
        </w:rPr>
        <w:t>??</w:t>
      </w:r>
      <w:proofErr w:type="gramEnd"/>
      <w:r w:rsidR="00A91E10" w:rsidRPr="00F51408">
        <w:rPr>
          <w:rFonts w:ascii="Georgia" w:hAnsi="Georgia"/>
          <w:highlight w:val="yellow"/>
        </w:rPr>
        <w:t xml:space="preserve"> (a)</w:t>
      </w:r>
      <w:proofErr w:type="gramStart"/>
      <w:r w:rsidR="00A91E10" w:rsidRPr="00F51408">
        <w:rPr>
          <w:rFonts w:ascii="Georgia" w:hAnsi="Georgia"/>
        </w:rPr>
        <w:t xml:space="preserve">, </w:t>
      </w:r>
      <w:r w:rsidR="00A91E10" w:rsidRPr="00F51408">
        <w:rPr>
          <w:rFonts w:ascii="Georgia" w:hAnsi="Georgia"/>
          <w:highlight w:val="yellow"/>
        </w:rPr>
        <w:t>??</w:t>
      </w:r>
      <w:proofErr w:type="gramEnd"/>
      <w:r w:rsidR="00A91E10" w:rsidRPr="00F51408">
        <w:rPr>
          <w:rFonts w:ascii="Georgia" w:hAnsi="Georgia"/>
          <w:highlight w:val="yellow"/>
        </w:rPr>
        <w:t xml:space="preserve"> (b)</w:t>
      </w:r>
      <w:r w:rsidR="00A91E10" w:rsidRPr="00F51408">
        <w:rPr>
          <w:rFonts w:ascii="Georgia" w:hAnsi="Georgia"/>
        </w:rPr>
        <w:t xml:space="preserve"> </w:t>
      </w:r>
      <w:proofErr w:type="gramStart"/>
      <w:r w:rsidR="00A91E10" w:rsidRPr="00F51408">
        <w:rPr>
          <w:rFonts w:ascii="Georgia" w:hAnsi="Georgia"/>
        </w:rPr>
        <w:t xml:space="preserve">and </w:t>
      </w:r>
      <w:r w:rsidR="00A91E10" w:rsidRPr="00F51408">
        <w:rPr>
          <w:rFonts w:ascii="Georgia" w:hAnsi="Georgia"/>
          <w:highlight w:val="yellow"/>
        </w:rPr>
        <w:t>??</w:t>
      </w:r>
      <w:proofErr w:type="gramEnd"/>
      <w:r w:rsidR="00A91E10" w:rsidRPr="00F51408">
        <w:rPr>
          <w:rFonts w:ascii="Georgia" w:hAnsi="Georgia"/>
          <w:highlight w:val="yellow"/>
        </w:rPr>
        <w:t xml:space="preserve"> (c)</w:t>
      </w:r>
      <w:r w:rsidR="00A91E10" w:rsidRPr="00F51408">
        <w:rPr>
          <w:rFonts w:ascii="Georgia" w:hAnsi="Georgia"/>
        </w:rPr>
        <w:t>, showing</w:t>
      </w:r>
      <w:r w:rsidRPr="00F51408">
        <w:rPr>
          <w:rFonts w:ascii="Georgia" w:hAnsi="Georgia"/>
        </w:rPr>
        <w:t xml:space="preserve"> RST axes </w:t>
      </w:r>
      <w:r w:rsidR="00A91E10" w:rsidRPr="00F51408">
        <w:rPr>
          <w:rFonts w:ascii="Georgia" w:hAnsi="Georgia"/>
        </w:rPr>
        <w:t xml:space="preserve">as </w:t>
      </w:r>
      <w:r w:rsidRPr="00F51408">
        <w:rPr>
          <w:rFonts w:ascii="Georgia" w:hAnsi="Georgia"/>
        </w:rPr>
        <w:t>identified by the algorithm</w:t>
      </w:r>
    </w:p>
    <w:p w14:paraId="6B4F75A6" w14:textId="77777777" w:rsidR="000B0E65" w:rsidRPr="00F51408" w:rsidRDefault="000B0E65" w:rsidP="00B66F8F">
      <w:pPr>
        <w:spacing w:after="120" w:line="360" w:lineRule="auto"/>
        <w:jc w:val="both"/>
        <w:rPr>
          <w:rFonts w:ascii="Georgia" w:hAnsi="Georgia"/>
        </w:rPr>
      </w:pPr>
    </w:p>
    <w:p w14:paraId="019B5186" w14:textId="4699C752" w:rsidR="00BB5C4F" w:rsidRPr="00F51408" w:rsidRDefault="000B0E65" w:rsidP="00892BA5">
      <w:pPr>
        <w:pStyle w:val="ListParagraph"/>
        <w:numPr>
          <w:ilvl w:val="1"/>
          <w:numId w:val="1"/>
        </w:numPr>
        <w:spacing w:after="120" w:line="360" w:lineRule="auto"/>
        <w:jc w:val="both"/>
        <w:rPr>
          <w:rFonts w:ascii="Georgia" w:hAnsi="Georgia"/>
          <w:i/>
          <w:iCs/>
          <w:sz w:val="24"/>
          <w:szCs w:val="24"/>
        </w:rPr>
      </w:pPr>
      <w:r w:rsidRPr="00F51408">
        <w:rPr>
          <w:rFonts w:ascii="Georgia" w:hAnsi="Georgia"/>
          <w:i/>
          <w:iCs/>
          <w:sz w:val="24"/>
          <w:szCs w:val="24"/>
        </w:rPr>
        <w:t>C</w:t>
      </w:r>
      <w:r w:rsidR="00D53F7B" w:rsidRPr="00F51408">
        <w:rPr>
          <w:rFonts w:ascii="Georgia" w:hAnsi="Georgia"/>
          <w:i/>
          <w:iCs/>
          <w:sz w:val="24"/>
          <w:szCs w:val="24"/>
        </w:rPr>
        <w:t xml:space="preserve">onditions </w:t>
      </w:r>
      <w:r w:rsidRPr="00F51408">
        <w:rPr>
          <w:rFonts w:ascii="Georgia" w:hAnsi="Georgia"/>
          <w:i/>
          <w:iCs/>
          <w:sz w:val="24"/>
          <w:szCs w:val="24"/>
        </w:rPr>
        <w:t>for RST existence</w:t>
      </w:r>
      <w:r w:rsidR="00892BA5" w:rsidRPr="00F51408">
        <w:rPr>
          <w:rFonts w:ascii="Georgia" w:hAnsi="Georgia"/>
          <w:i/>
          <w:iCs/>
          <w:sz w:val="24"/>
          <w:szCs w:val="24"/>
        </w:rPr>
        <w:t xml:space="preserve"> over the Levant</w:t>
      </w:r>
    </w:p>
    <w:p w14:paraId="1F5936FD" w14:textId="77777777" w:rsidR="00BA29FD" w:rsidRDefault="00006B28" w:rsidP="0059747B">
      <w:pPr>
        <w:spacing w:after="120" w:line="360" w:lineRule="auto"/>
        <w:jc w:val="both"/>
        <w:rPr>
          <w:ins w:id="121" w:author="Tzvika Harpaz" w:date="2018-06-06T10:51:00Z"/>
          <w:rFonts w:ascii="Georgia" w:hAnsi="Georgia" w:cstheme="minorHAnsi"/>
          <w:sz w:val="24"/>
          <w:szCs w:val="24"/>
        </w:rPr>
      </w:pPr>
      <w:r w:rsidRPr="00F51408">
        <w:rPr>
          <w:rFonts w:ascii="Georgia" w:hAnsi="Georgia" w:cstheme="minorHAnsi"/>
          <w:sz w:val="24"/>
          <w:szCs w:val="24"/>
        </w:rPr>
        <w:t xml:space="preserve">Considering </w:t>
      </w:r>
      <w:r w:rsidR="00892BA5" w:rsidRPr="00F51408">
        <w:rPr>
          <w:rFonts w:ascii="Georgia" w:hAnsi="Georgia" w:cstheme="minorHAnsi"/>
          <w:sz w:val="24"/>
          <w:szCs w:val="24"/>
        </w:rPr>
        <w:t>that the</w:t>
      </w:r>
      <w:r w:rsidRPr="00F51408">
        <w:rPr>
          <w:rFonts w:ascii="Georgia" w:hAnsi="Georgia" w:cstheme="minorHAnsi"/>
          <w:sz w:val="24"/>
          <w:szCs w:val="24"/>
        </w:rPr>
        <w:t xml:space="preserve"> RST </w:t>
      </w:r>
      <w:r w:rsidR="00892BA5" w:rsidRPr="00F51408">
        <w:rPr>
          <w:rFonts w:ascii="Georgia" w:hAnsi="Georgia" w:cstheme="minorHAnsi"/>
          <w:sz w:val="24"/>
          <w:szCs w:val="24"/>
        </w:rPr>
        <w:t xml:space="preserve">is a cyclonic system </w:t>
      </w:r>
      <w:commentRangeStart w:id="122"/>
      <w:r w:rsidR="00892BA5" w:rsidRPr="00F51408">
        <w:rPr>
          <w:rFonts w:ascii="Georgia" w:hAnsi="Georgia" w:cstheme="minorHAnsi"/>
          <w:sz w:val="24"/>
          <w:szCs w:val="24"/>
        </w:rPr>
        <w:t>which region is south of the Levant</w:t>
      </w:r>
      <w:commentRangeEnd w:id="122"/>
      <w:r w:rsidR="00E57609">
        <w:rPr>
          <w:rStyle w:val="CommentReference"/>
        </w:rPr>
        <w:commentReference w:id="122"/>
      </w:r>
      <w:r w:rsidR="00892BA5" w:rsidRPr="00F51408">
        <w:rPr>
          <w:rFonts w:ascii="Georgia" w:hAnsi="Georgia" w:cstheme="minorHAnsi"/>
          <w:sz w:val="24"/>
          <w:szCs w:val="24"/>
        </w:rPr>
        <w:t xml:space="preserve">, </w:t>
      </w:r>
      <w:del w:id="123" w:author="Tzvika Harpaz" w:date="2018-06-06T10:51:00Z">
        <w:r w:rsidR="00892BA5" w:rsidRPr="00F51408" w:rsidDel="00BA29FD">
          <w:rPr>
            <w:rFonts w:ascii="Georgia" w:hAnsi="Georgia" w:cstheme="minorHAnsi"/>
            <w:sz w:val="24"/>
            <w:szCs w:val="24"/>
          </w:rPr>
          <w:delText>two</w:delText>
        </w:r>
        <w:r w:rsidRPr="00F51408" w:rsidDel="00BA29FD">
          <w:rPr>
            <w:rFonts w:ascii="Georgia" w:hAnsi="Georgia" w:cstheme="minorHAnsi"/>
            <w:sz w:val="24"/>
            <w:szCs w:val="24"/>
          </w:rPr>
          <w:delText xml:space="preserve"> </w:delText>
        </w:r>
      </w:del>
      <w:ins w:id="124" w:author="Tzvika Harpaz" w:date="2018-06-06T10:51:00Z">
        <w:r w:rsidR="00BA29FD">
          <w:rPr>
            <w:rFonts w:ascii="Georgia" w:hAnsi="Georgia" w:cstheme="minorHAnsi"/>
            <w:sz w:val="24"/>
            <w:szCs w:val="24"/>
          </w:rPr>
          <w:t>a few</w:t>
        </w:r>
        <w:r w:rsidR="00BA29FD" w:rsidRPr="00F51408">
          <w:rPr>
            <w:rFonts w:ascii="Georgia" w:hAnsi="Georgia" w:cstheme="minorHAnsi"/>
            <w:sz w:val="24"/>
            <w:szCs w:val="24"/>
          </w:rPr>
          <w:t xml:space="preserve"> </w:t>
        </w:r>
      </w:ins>
      <w:r w:rsidRPr="00F51408">
        <w:rPr>
          <w:rFonts w:ascii="Georgia" w:hAnsi="Georgia" w:cstheme="minorHAnsi"/>
          <w:sz w:val="24"/>
          <w:szCs w:val="24"/>
        </w:rPr>
        <w:t xml:space="preserve">conditions </w:t>
      </w:r>
      <w:r w:rsidR="00892BA5" w:rsidRPr="00F51408">
        <w:rPr>
          <w:rFonts w:ascii="Georgia" w:hAnsi="Georgia" w:cstheme="minorHAnsi"/>
          <w:sz w:val="24"/>
          <w:szCs w:val="24"/>
        </w:rPr>
        <w:t xml:space="preserve">were specified </w:t>
      </w:r>
      <w:r w:rsidRPr="00F51408">
        <w:rPr>
          <w:rFonts w:ascii="Georgia" w:hAnsi="Georgia" w:cstheme="minorHAnsi"/>
          <w:sz w:val="24"/>
          <w:szCs w:val="24"/>
        </w:rPr>
        <w:t xml:space="preserve">to be met. </w:t>
      </w:r>
    </w:p>
    <w:p w14:paraId="47D2274E" w14:textId="77777777" w:rsidR="00BA29FD" w:rsidRDefault="00006B28" w:rsidP="0059747B">
      <w:pPr>
        <w:spacing w:after="120" w:line="360" w:lineRule="auto"/>
        <w:jc w:val="both"/>
        <w:rPr>
          <w:ins w:id="125" w:author="Tzvika Harpaz" w:date="2018-06-06T10:52:00Z"/>
          <w:rFonts w:ascii="Georgia" w:hAnsi="Georgia" w:cstheme="minorHAnsi"/>
          <w:sz w:val="24"/>
          <w:szCs w:val="24"/>
        </w:rPr>
      </w:pPr>
      <w:commentRangeStart w:id="126"/>
      <w:r w:rsidRPr="00F51408">
        <w:rPr>
          <w:rFonts w:ascii="Georgia" w:hAnsi="Georgia" w:cstheme="minorHAnsi"/>
          <w:sz w:val="24"/>
          <w:szCs w:val="24"/>
        </w:rPr>
        <w:t xml:space="preserve">The first of which is </w:t>
      </w:r>
      <w:r w:rsidR="00B605F4" w:rsidRPr="00F51408">
        <w:rPr>
          <w:rFonts w:ascii="Georgia" w:hAnsi="Georgia" w:cstheme="minorHAnsi"/>
          <w:sz w:val="24"/>
          <w:szCs w:val="24"/>
        </w:rPr>
        <w:t>the 'SLP gradient' condition, i.e., that the</w:t>
      </w:r>
      <w:r w:rsidRPr="00F51408">
        <w:rPr>
          <w:rFonts w:ascii="Georgia" w:hAnsi="Georgia" w:cstheme="minorHAnsi"/>
          <w:sz w:val="24"/>
          <w:szCs w:val="24"/>
        </w:rPr>
        <w:t xml:space="preserve"> SLP </w:t>
      </w:r>
      <w:r w:rsidR="00B605F4" w:rsidRPr="00F51408">
        <w:rPr>
          <w:rFonts w:ascii="Georgia" w:hAnsi="Georgia" w:cstheme="minorHAnsi"/>
          <w:sz w:val="24"/>
          <w:szCs w:val="24"/>
        </w:rPr>
        <w:t xml:space="preserve">decreases </w:t>
      </w:r>
      <w:r w:rsidR="00892BA5" w:rsidRPr="00F51408">
        <w:rPr>
          <w:rFonts w:ascii="Georgia" w:hAnsi="Georgia" w:cstheme="minorHAnsi"/>
          <w:sz w:val="24"/>
          <w:szCs w:val="24"/>
        </w:rPr>
        <w:t>from north to s</w:t>
      </w:r>
      <w:r w:rsidRPr="00F51408">
        <w:rPr>
          <w:rFonts w:ascii="Georgia" w:hAnsi="Georgia" w:cstheme="minorHAnsi"/>
          <w:sz w:val="24"/>
          <w:szCs w:val="24"/>
        </w:rPr>
        <w:t xml:space="preserve">outh </w:t>
      </w:r>
      <w:r w:rsidR="00892BA5" w:rsidRPr="00F51408">
        <w:rPr>
          <w:rFonts w:ascii="Georgia" w:hAnsi="Georgia" w:cstheme="minorHAnsi"/>
          <w:sz w:val="24"/>
          <w:szCs w:val="24"/>
        </w:rPr>
        <w:t>across</w:t>
      </w:r>
      <w:r w:rsidRPr="00F51408">
        <w:rPr>
          <w:rFonts w:ascii="Georgia" w:hAnsi="Georgia" w:cstheme="minorHAnsi"/>
          <w:sz w:val="24"/>
          <w:szCs w:val="24"/>
        </w:rPr>
        <w:t xml:space="preserve"> the Levant region</w:t>
      </w:r>
      <w:r w:rsidR="00B41673" w:rsidRPr="00F51408">
        <w:rPr>
          <w:rFonts w:ascii="Georgia" w:hAnsi="Georgia" w:cstheme="minorHAnsi"/>
          <w:sz w:val="24"/>
          <w:szCs w:val="24"/>
        </w:rPr>
        <w:t xml:space="preserve">. </w:t>
      </w:r>
      <w:r w:rsidR="0059747B" w:rsidRPr="00F51408">
        <w:rPr>
          <w:rFonts w:ascii="Georgia" w:hAnsi="Georgia" w:cstheme="minorHAnsi"/>
          <w:sz w:val="24"/>
          <w:szCs w:val="24"/>
        </w:rPr>
        <w:t xml:space="preserve">The algorithm calculates the average SLP within two areas: 31°N - 35°N, 33°E – 37°E and 27°N - 31°N, 33°E – 37°E (see Fig. 3). If the first value is higher than the second, the SLP gradient condition is met. </w:t>
      </w:r>
    </w:p>
    <w:p w14:paraId="396266BF" w14:textId="77777777" w:rsidR="00BA29FD" w:rsidRDefault="00B41673" w:rsidP="0059747B">
      <w:pPr>
        <w:spacing w:after="120" w:line="360" w:lineRule="auto"/>
        <w:jc w:val="both"/>
        <w:rPr>
          <w:ins w:id="127" w:author="Tzvika Harpaz" w:date="2018-06-06T10:52:00Z"/>
          <w:rFonts w:ascii="Georgia" w:hAnsi="Georgia" w:cstheme="minorHAnsi"/>
          <w:sz w:val="24"/>
          <w:szCs w:val="24"/>
        </w:rPr>
      </w:pPr>
      <w:r w:rsidRPr="00F51408">
        <w:rPr>
          <w:rFonts w:ascii="Georgia" w:hAnsi="Georgia" w:cstheme="minorHAnsi"/>
          <w:sz w:val="24"/>
          <w:szCs w:val="24"/>
        </w:rPr>
        <w:t xml:space="preserve">The second </w:t>
      </w:r>
      <w:ins w:id="128" w:author="Tzvika Harpaz" w:date="2018-06-06T10:49:00Z">
        <w:r w:rsidR="00BA29FD">
          <w:rPr>
            <w:rFonts w:ascii="Georgia" w:hAnsi="Georgia" w:cstheme="minorHAnsi"/>
            <w:sz w:val="24"/>
            <w:szCs w:val="24"/>
          </w:rPr>
          <w:t xml:space="preserve">condition </w:t>
        </w:r>
      </w:ins>
      <w:r w:rsidRPr="00F51408">
        <w:rPr>
          <w:rFonts w:ascii="Georgia" w:hAnsi="Georgia" w:cstheme="minorHAnsi"/>
          <w:sz w:val="24"/>
          <w:szCs w:val="24"/>
        </w:rPr>
        <w:t xml:space="preserve">is </w:t>
      </w:r>
      <w:r w:rsidR="00B605F4" w:rsidRPr="00F51408">
        <w:rPr>
          <w:rFonts w:ascii="Georgia" w:hAnsi="Georgia" w:cstheme="minorHAnsi"/>
          <w:sz w:val="24"/>
          <w:szCs w:val="24"/>
        </w:rPr>
        <w:t>the 'vorticity condition'</w:t>
      </w:r>
      <w:r w:rsidR="0059747B" w:rsidRPr="00F51408">
        <w:rPr>
          <w:rFonts w:ascii="Georgia" w:hAnsi="Georgia" w:cstheme="minorHAnsi"/>
          <w:sz w:val="24"/>
          <w:szCs w:val="24"/>
        </w:rPr>
        <w:t xml:space="preserve">. If </w:t>
      </w:r>
      <w:r w:rsidR="00B605F4" w:rsidRPr="00F51408">
        <w:rPr>
          <w:rFonts w:ascii="Georgia" w:hAnsi="Georgia" w:cstheme="minorHAnsi"/>
          <w:sz w:val="24"/>
          <w:szCs w:val="24"/>
        </w:rPr>
        <w:t xml:space="preserve">the average </w:t>
      </w:r>
      <w:r w:rsidRPr="00F51408">
        <w:rPr>
          <w:rFonts w:ascii="Georgia" w:hAnsi="Georgia" w:cstheme="minorHAnsi"/>
          <w:sz w:val="24"/>
          <w:szCs w:val="24"/>
        </w:rPr>
        <w:t xml:space="preserve">geostrophic </w:t>
      </w:r>
      <w:r w:rsidR="00006B28" w:rsidRPr="00F51408">
        <w:rPr>
          <w:rFonts w:ascii="Georgia" w:hAnsi="Georgia" w:cstheme="minorHAnsi"/>
          <w:sz w:val="24"/>
          <w:szCs w:val="24"/>
        </w:rPr>
        <w:t xml:space="preserve">vorticity over </w:t>
      </w:r>
      <w:r w:rsidR="00892BA5" w:rsidRPr="00F51408">
        <w:rPr>
          <w:rFonts w:ascii="Georgia" w:hAnsi="Georgia" w:cstheme="minorHAnsi"/>
          <w:sz w:val="24"/>
          <w:szCs w:val="24"/>
        </w:rPr>
        <w:t xml:space="preserve">the region of interest, </w:t>
      </w:r>
      <w:commentRangeEnd w:id="126"/>
      <w:r w:rsidR="00892BA5" w:rsidRPr="00F51408">
        <w:rPr>
          <w:rFonts w:ascii="Georgia" w:hAnsi="Georgia" w:cstheme="minorHAnsi"/>
          <w:sz w:val="24"/>
          <w:szCs w:val="24"/>
        </w:rPr>
        <w:t>29°N – 33°N, 32.5°E – 37.5°E</w:t>
      </w:r>
      <w:r w:rsidR="00892BA5" w:rsidRPr="00F51408">
        <w:rPr>
          <w:rStyle w:val="CommentReference"/>
          <w:rFonts w:ascii="Georgia" w:hAnsi="Georgia"/>
          <w:sz w:val="24"/>
          <w:szCs w:val="24"/>
        </w:rPr>
        <w:t xml:space="preserve"> </w:t>
      </w:r>
      <w:r w:rsidR="001B44A8" w:rsidRPr="00F51408">
        <w:rPr>
          <w:rStyle w:val="CommentReference"/>
          <w:rFonts w:ascii="Georgia" w:hAnsi="Georgia"/>
          <w:sz w:val="24"/>
          <w:szCs w:val="24"/>
        </w:rPr>
        <w:commentReference w:id="126"/>
      </w:r>
      <w:r w:rsidR="0059747B" w:rsidRPr="00F51408">
        <w:rPr>
          <w:rStyle w:val="CommentReference"/>
          <w:rFonts w:ascii="Georgia" w:hAnsi="Georgia"/>
          <w:sz w:val="24"/>
          <w:szCs w:val="24"/>
        </w:rPr>
        <w:t xml:space="preserve">(see Fig. 3) </w:t>
      </w:r>
      <w:r w:rsidR="00B605F4" w:rsidRPr="00F51408">
        <w:rPr>
          <w:rStyle w:val="CommentReference"/>
          <w:rFonts w:ascii="Georgia" w:hAnsi="Georgia"/>
          <w:sz w:val="24"/>
          <w:szCs w:val="24"/>
        </w:rPr>
        <w:t>is positive</w:t>
      </w:r>
      <w:r w:rsidR="0059747B" w:rsidRPr="00F51408">
        <w:rPr>
          <w:rFonts w:ascii="Georgia" w:hAnsi="Georgia" w:cstheme="minorHAnsi"/>
          <w:sz w:val="24"/>
          <w:szCs w:val="24"/>
        </w:rPr>
        <w:t>, the vorticity condition is met</w:t>
      </w:r>
      <w:r w:rsidR="00732908" w:rsidRPr="00F51408">
        <w:rPr>
          <w:rFonts w:ascii="Georgia" w:hAnsi="Georgia" w:cstheme="minorHAnsi"/>
          <w:sz w:val="24"/>
          <w:szCs w:val="24"/>
        </w:rPr>
        <w:t>.</w:t>
      </w:r>
    </w:p>
    <w:p w14:paraId="168F9880" w14:textId="77777777" w:rsidR="002C476D" w:rsidRDefault="00BA29FD" w:rsidP="00EC04A3">
      <w:pPr>
        <w:spacing w:after="120" w:line="360" w:lineRule="auto"/>
        <w:jc w:val="both"/>
        <w:rPr>
          <w:ins w:id="129" w:author="Tzvika Harpaz" w:date="2018-06-06T11:09:00Z"/>
          <w:rFonts w:ascii="Georgia" w:hAnsi="Georgia" w:cstheme="minorHAnsi"/>
          <w:sz w:val="24"/>
          <w:szCs w:val="24"/>
        </w:rPr>
      </w:pPr>
      <w:ins w:id="130" w:author="Tzvika Harpaz" w:date="2018-06-06T10:52:00Z">
        <w:r>
          <w:rPr>
            <w:rFonts w:ascii="Georgia" w:hAnsi="Georgia" w:cstheme="minorHAnsi"/>
            <w:sz w:val="24"/>
            <w:szCs w:val="24"/>
          </w:rPr>
          <w:t xml:space="preserve">The third condition is that </w:t>
        </w:r>
      </w:ins>
      <w:ins w:id="131" w:author="Tzvika Harpaz" w:date="2018-06-06T10:53:00Z">
        <w:r>
          <w:rPr>
            <w:rFonts w:ascii="Georgia" w:hAnsi="Georgia" w:cstheme="minorHAnsi"/>
            <w:sz w:val="24"/>
            <w:szCs w:val="24"/>
          </w:rPr>
          <w:t xml:space="preserve">no </w:t>
        </w:r>
        <w:proofErr w:type="spellStart"/>
        <w:r>
          <w:rPr>
            <w:rFonts w:ascii="Georgia" w:hAnsi="Georgia" w:cstheme="minorHAnsi"/>
            <w:sz w:val="24"/>
            <w:szCs w:val="24"/>
          </w:rPr>
          <w:t>Sharav</w:t>
        </w:r>
        <w:proofErr w:type="spellEnd"/>
        <w:r>
          <w:rPr>
            <w:rFonts w:ascii="Georgia" w:hAnsi="Georgia" w:cstheme="minorHAnsi"/>
            <w:sz w:val="24"/>
            <w:szCs w:val="24"/>
          </w:rPr>
          <w:t xml:space="preserve"> Low or an Eastern Low exists in the area. Although </w:t>
        </w:r>
      </w:ins>
      <w:ins w:id="132" w:author="Tzvika Harpaz" w:date="2018-06-06T10:54:00Z">
        <w:r>
          <w:rPr>
            <w:rFonts w:ascii="Georgia" w:hAnsi="Georgia" w:cstheme="minorHAnsi"/>
            <w:sz w:val="24"/>
            <w:szCs w:val="24"/>
          </w:rPr>
          <w:t>some shallow lows can be closed inside an RST</w:t>
        </w:r>
      </w:ins>
      <w:ins w:id="133" w:author="Tzvika Harpaz" w:date="2018-06-06T10:58:00Z">
        <w:r w:rsidR="00EC04A3">
          <w:rPr>
            <w:rFonts w:ascii="Georgia" w:hAnsi="Georgia" w:cstheme="minorHAnsi"/>
            <w:sz w:val="24"/>
            <w:szCs w:val="24"/>
          </w:rPr>
          <w:t xml:space="preserve"> and are identified successfully by the algorithm</w:t>
        </w:r>
      </w:ins>
      <w:ins w:id="134" w:author="Tzvika Harpaz" w:date="2018-06-06T10:54:00Z">
        <w:r>
          <w:rPr>
            <w:rFonts w:ascii="Georgia" w:hAnsi="Georgia" w:cstheme="minorHAnsi"/>
            <w:sz w:val="24"/>
            <w:szCs w:val="24"/>
          </w:rPr>
          <w:t xml:space="preserve">, </w:t>
        </w:r>
      </w:ins>
      <w:ins w:id="135" w:author="Tzvika Harpaz" w:date="2018-06-06T10:55:00Z">
        <w:r>
          <w:rPr>
            <w:rFonts w:ascii="Georgia" w:hAnsi="Georgia" w:cstheme="minorHAnsi"/>
            <w:sz w:val="24"/>
            <w:szCs w:val="24"/>
          </w:rPr>
          <w:t xml:space="preserve">when </w:t>
        </w:r>
      </w:ins>
      <w:ins w:id="136" w:author="Tzvika Harpaz" w:date="2018-06-06T10:54:00Z">
        <w:r>
          <w:rPr>
            <w:rFonts w:ascii="Georgia" w:hAnsi="Georgia" w:cstheme="minorHAnsi"/>
            <w:sz w:val="24"/>
            <w:szCs w:val="24"/>
          </w:rPr>
          <w:t>the abovementioned low</w:t>
        </w:r>
      </w:ins>
      <w:ins w:id="137" w:author="Tzvika Harpaz" w:date="2018-06-06T10:56:00Z">
        <w:r>
          <w:rPr>
            <w:rFonts w:ascii="Georgia" w:hAnsi="Georgia" w:cstheme="minorHAnsi"/>
            <w:sz w:val="24"/>
            <w:szCs w:val="24"/>
          </w:rPr>
          <w:t xml:space="preserve"> classe</w:t>
        </w:r>
      </w:ins>
      <w:ins w:id="138" w:author="Tzvika Harpaz" w:date="2018-06-06T10:54:00Z">
        <w:r>
          <w:rPr>
            <w:rFonts w:ascii="Georgia" w:hAnsi="Georgia" w:cstheme="minorHAnsi"/>
            <w:sz w:val="24"/>
            <w:szCs w:val="24"/>
          </w:rPr>
          <w:t xml:space="preserve">s </w:t>
        </w:r>
      </w:ins>
      <w:ins w:id="139" w:author="Tzvika Harpaz" w:date="2018-06-06T10:55:00Z">
        <w:r>
          <w:rPr>
            <w:rFonts w:ascii="Georgia" w:hAnsi="Georgia" w:cstheme="minorHAnsi"/>
            <w:sz w:val="24"/>
            <w:szCs w:val="24"/>
          </w:rPr>
          <w:t xml:space="preserve">are </w:t>
        </w:r>
      </w:ins>
      <w:ins w:id="140" w:author="Tzvika Harpaz" w:date="2018-06-06T10:56:00Z">
        <w:r>
          <w:rPr>
            <w:rFonts w:ascii="Georgia" w:hAnsi="Georgia" w:cstheme="minorHAnsi"/>
            <w:sz w:val="24"/>
            <w:szCs w:val="24"/>
          </w:rPr>
          <w:t>prominent, they dominate the region</w:t>
        </w:r>
      </w:ins>
      <w:ins w:id="141" w:author="Tzvika Harpaz" w:date="2018-06-06T10:57:00Z">
        <w:r>
          <w:rPr>
            <w:rFonts w:ascii="Georgia" w:hAnsi="Georgia" w:cstheme="minorHAnsi"/>
            <w:sz w:val="24"/>
            <w:szCs w:val="24"/>
          </w:rPr>
          <w:t xml:space="preserve"> and</w:t>
        </w:r>
      </w:ins>
      <w:ins w:id="142" w:author="Tzvika Harpaz" w:date="2018-06-06T10:58:00Z">
        <w:r w:rsidR="00EC04A3">
          <w:rPr>
            <w:rFonts w:ascii="Georgia" w:hAnsi="Georgia" w:cstheme="minorHAnsi"/>
            <w:sz w:val="24"/>
            <w:szCs w:val="24"/>
          </w:rPr>
          <w:t xml:space="preserve"> “confuse” the algorith</w:t>
        </w:r>
      </w:ins>
      <w:ins w:id="143" w:author="Tzvika Harpaz" w:date="2018-06-06T10:59:00Z">
        <w:r w:rsidR="00EC04A3">
          <w:rPr>
            <w:rFonts w:ascii="Georgia" w:hAnsi="Georgia" w:cstheme="minorHAnsi"/>
            <w:sz w:val="24"/>
            <w:szCs w:val="24"/>
          </w:rPr>
          <w:t xml:space="preserve">m. To prevent that, we look for well-defined </w:t>
        </w:r>
        <w:proofErr w:type="spellStart"/>
        <w:r w:rsidR="00EC04A3">
          <w:rPr>
            <w:rFonts w:ascii="Georgia" w:hAnsi="Georgia" w:cstheme="minorHAnsi"/>
            <w:sz w:val="24"/>
            <w:szCs w:val="24"/>
          </w:rPr>
          <w:t>Sharav</w:t>
        </w:r>
        <w:proofErr w:type="spellEnd"/>
        <w:r w:rsidR="00EC04A3">
          <w:rPr>
            <w:rFonts w:ascii="Georgia" w:hAnsi="Georgia" w:cstheme="minorHAnsi"/>
            <w:sz w:val="24"/>
            <w:szCs w:val="24"/>
          </w:rPr>
          <w:t xml:space="preserve"> Lows at the</w:t>
        </w:r>
      </w:ins>
      <w:ins w:id="144" w:author="Tzvika Harpaz" w:date="2018-06-06T11:00:00Z">
        <w:r w:rsidR="00EC04A3">
          <w:rPr>
            <w:rFonts w:ascii="Georgia" w:hAnsi="Georgia" w:cstheme="minorHAnsi"/>
            <w:sz w:val="24"/>
            <w:szCs w:val="24"/>
          </w:rPr>
          <w:t xml:space="preserve"> </w:t>
        </w:r>
        <w:r w:rsidR="00EC04A3" w:rsidRPr="00F51408">
          <w:rPr>
            <w:rFonts w:ascii="Georgia" w:hAnsi="Georgia"/>
            <w:sz w:val="24"/>
            <w:szCs w:val="24"/>
          </w:rPr>
          <w:t>25</w:t>
        </w:r>
        <w:r w:rsidR="00EC04A3" w:rsidRPr="00F51408">
          <w:rPr>
            <w:rFonts w:ascii="Georgia" w:hAnsi="Georgia" w:cstheme="minorHAnsi"/>
            <w:sz w:val="24"/>
            <w:szCs w:val="24"/>
          </w:rPr>
          <w:t>°-3</w:t>
        </w:r>
      </w:ins>
      <w:ins w:id="145" w:author="Tzvika Harpaz" w:date="2018-06-06T11:02:00Z">
        <w:r w:rsidR="00EC04A3">
          <w:rPr>
            <w:rFonts w:ascii="Georgia" w:hAnsi="Georgia" w:cstheme="minorHAnsi"/>
            <w:sz w:val="24"/>
            <w:szCs w:val="24"/>
          </w:rPr>
          <w:t>2</w:t>
        </w:r>
      </w:ins>
      <w:ins w:id="146" w:author="Tzvika Harpaz" w:date="2018-06-06T11:00:00Z">
        <w:r w:rsidR="00EC04A3" w:rsidRPr="00F51408">
          <w:rPr>
            <w:rFonts w:ascii="Georgia" w:hAnsi="Georgia"/>
            <w:sz w:val="24"/>
            <w:szCs w:val="24"/>
          </w:rPr>
          <w:t>.5</w:t>
        </w:r>
        <w:r w:rsidR="00EC04A3" w:rsidRPr="00F51408">
          <w:rPr>
            <w:rFonts w:ascii="Georgia" w:hAnsi="Georgia" w:cstheme="minorHAnsi"/>
            <w:sz w:val="24"/>
            <w:szCs w:val="24"/>
          </w:rPr>
          <w:t xml:space="preserve">°N, </w:t>
        </w:r>
        <w:r w:rsidR="00EC04A3" w:rsidRPr="00F51408">
          <w:rPr>
            <w:rFonts w:ascii="Georgia" w:hAnsi="Georgia"/>
            <w:sz w:val="24"/>
            <w:szCs w:val="24"/>
          </w:rPr>
          <w:t>25</w:t>
        </w:r>
        <w:r w:rsidR="00EC04A3" w:rsidRPr="00F51408">
          <w:rPr>
            <w:rFonts w:ascii="Georgia" w:hAnsi="Georgia" w:cstheme="minorHAnsi"/>
            <w:sz w:val="24"/>
            <w:szCs w:val="24"/>
          </w:rPr>
          <w:t>°-3</w:t>
        </w:r>
        <w:r w:rsidR="00EC04A3" w:rsidRPr="00F51408">
          <w:rPr>
            <w:rFonts w:ascii="Georgia" w:hAnsi="Georgia"/>
            <w:sz w:val="24"/>
            <w:szCs w:val="24"/>
          </w:rPr>
          <w:t>5</w:t>
        </w:r>
        <w:r w:rsidR="00EC04A3" w:rsidRPr="00F51408">
          <w:rPr>
            <w:rFonts w:ascii="Georgia" w:hAnsi="Georgia" w:cstheme="minorHAnsi"/>
            <w:sz w:val="24"/>
            <w:szCs w:val="24"/>
          </w:rPr>
          <w:t>°E</w:t>
        </w:r>
      </w:ins>
      <w:ins w:id="147" w:author="Tzvika Harpaz" w:date="2018-06-06T10:59:00Z">
        <w:r w:rsidR="00EC04A3">
          <w:rPr>
            <w:rFonts w:ascii="Georgia" w:hAnsi="Georgia" w:cstheme="minorHAnsi"/>
            <w:sz w:val="24"/>
            <w:szCs w:val="24"/>
          </w:rPr>
          <w:t xml:space="preserve"> region</w:t>
        </w:r>
      </w:ins>
      <w:ins w:id="148" w:author="Tzvika Harpaz" w:date="2018-06-06T11:02:00Z">
        <w:r w:rsidR="00EC04A3">
          <w:rPr>
            <w:rFonts w:ascii="Georgia" w:hAnsi="Georgia" w:cstheme="minorHAnsi"/>
            <w:sz w:val="24"/>
            <w:szCs w:val="24"/>
          </w:rPr>
          <w:t xml:space="preserve"> and for Eastern Lows at the </w:t>
        </w:r>
        <w:r w:rsidR="00EC04A3">
          <w:rPr>
            <w:rFonts w:ascii="Georgia" w:hAnsi="Georgia"/>
            <w:sz w:val="24"/>
            <w:szCs w:val="24"/>
          </w:rPr>
          <w:t>30</w:t>
        </w:r>
        <w:r w:rsidR="00EC04A3" w:rsidRPr="00F51408">
          <w:rPr>
            <w:rFonts w:ascii="Georgia" w:hAnsi="Georgia" w:cstheme="minorHAnsi"/>
            <w:sz w:val="24"/>
            <w:szCs w:val="24"/>
          </w:rPr>
          <w:t>°-3</w:t>
        </w:r>
        <w:r w:rsidR="00EC04A3" w:rsidRPr="00F51408">
          <w:rPr>
            <w:rFonts w:ascii="Georgia" w:hAnsi="Georgia"/>
            <w:sz w:val="24"/>
            <w:szCs w:val="24"/>
          </w:rPr>
          <w:t>5</w:t>
        </w:r>
        <w:r w:rsidR="00EC04A3" w:rsidRPr="00F51408">
          <w:rPr>
            <w:rFonts w:ascii="Georgia" w:hAnsi="Georgia" w:cstheme="minorHAnsi"/>
            <w:sz w:val="24"/>
            <w:szCs w:val="24"/>
          </w:rPr>
          <w:t xml:space="preserve">°N, </w:t>
        </w:r>
      </w:ins>
      <w:ins w:id="149" w:author="Tzvika Harpaz" w:date="2018-06-06T11:03:00Z">
        <w:r w:rsidR="00EC04A3">
          <w:rPr>
            <w:rFonts w:ascii="Georgia" w:hAnsi="Georgia"/>
            <w:sz w:val="24"/>
            <w:szCs w:val="24"/>
          </w:rPr>
          <w:t>35</w:t>
        </w:r>
      </w:ins>
      <w:ins w:id="150" w:author="Tzvika Harpaz" w:date="2018-06-06T11:02:00Z">
        <w:r w:rsidR="00EC04A3" w:rsidRPr="00F51408">
          <w:rPr>
            <w:rFonts w:ascii="Georgia" w:hAnsi="Georgia" w:cstheme="minorHAnsi"/>
            <w:sz w:val="24"/>
            <w:szCs w:val="24"/>
          </w:rPr>
          <w:t>°-</w:t>
        </w:r>
      </w:ins>
      <w:ins w:id="151" w:author="Tzvika Harpaz" w:date="2018-06-06T11:03:00Z">
        <w:r w:rsidR="00EC04A3">
          <w:rPr>
            <w:rFonts w:ascii="Georgia" w:hAnsi="Georgia" w:cstheme="minorHAnsi"/>
            <w:sz w:val="24"/>
            <w:szCs w:val="24"/>
          </w:rPr>
          <w:t>42.5</w:t>
        </w:r>
      </w:ins>
      <w:ins w:id="152" w:author="Tzvika Harpaz" w:date="2018-06-06T11:02:00Z">
        <w:r w:rsidR="00EC04A3" w:rsidRPr="00F51408">
          <w:rPr>
            <w:rFonts w:ascii="Georgia" w:hAnsi="Georgia" w:cstheme="minorHAnsi"/>
            <w:sz w:val="24"/>
            <w:szCs w:val="24"/>
          </w:rPr>
          <w:t>°E</w:t>
        </w:r>
        <w:r w:rsidR="00EC04A3">
          <w:rPr>
            <w:rFonts w:ascii="Georgia" w:hAnsi="Georgia" w:cstheme="minorHAnsi"/>
            <w:sz w:val="24"/>
            <w:szCs w:val="24"/>
          </w:rPr>
          <w:t xml:space="preserve"> region.</w:t>
        </w:r>
      </w:ins>
      <w:ins w:id="153" w:author="Tzvika Harpaz" w:date="2018-06-06T11:03:00Z">
        <w:r w:rsidR="00EC04A3">
          <w:rPr>
            <w:rFonts w:ascii="Georgia" w:hAnsi="Georgia" w:cstheme="minorHAnsi"/>
            <w:sz w:val="24"/>
            <w:szCs w:val="24"/>
          </w:rPr>
          <w:t xml:space="preserve"> A low center </w:t>
        </w:r>
      </w:ins>
      <w:ins w:id="154" w:author="Tzvika Harpaz" w:date="2018-06-06T11:05:00Z">
        <w:r w:rsidR="00EC04A3">
          <w:rPr>
            <w:rFonts w:ascii="Georgia" w:hAnsi="Georgia" w:cstheme="minorHAnsi"/>
            <w:sz w:val="24"/>
            <w:szCs w:val="24"/>
          </w:rPr>
          <w:t xml:space="preserve">(SLP minimum) </w:t>
        </w:r>
      </w:ins>
      <w:ins w:id="155" w:author="Tzvika Harpaz" w:date="2018-06-06T11:03:00Z">
        <w:r w:rsidR="00EC04A3">
          <w:rPr>
            <w:rFonts w:ascii="Georgia" w:hAnsi="Georgia" w:cstheme="minorHAnsi"/>
            <w:sz w:val="24"/>
            <w:szCs w:val="24"/>
          </w:rPr>
          <w:t>found in these regions is considered as domin</w:t>
        </w:r>
      </w:ins>
      <w:ins w:id="156" w:author="Tzvika Harpaz" w:date="2018-06-06T11:04:00Z">
        <w:r w:rsidR="00EC04A3">
          <w:rPr>
            <w:rFonts w:ascii="Georgia" w:hAnsi="Georgia" w:cstheme="minorHAnsi"/>
            <w:sz w:val="24"/>
            <w:szCs w:val="24"/>
          </w:rPr>
          <w:t xml:space="preserve">ating the region if it has a </w:t>
        </w:r>
      </w:ins>
      <w:ins w:id="157" w:author="Tzvika Harpaz" w:date="2018-06-06T11:06:00Z">
        <w:r w:rsidR="00EC04A3">
          <w:rPr>
            <w:rFonts w:ascii="Georgia" w:hAnsi="Georgia" w:cstheme="minorHAnsi"/>
            <w:sz w:val="24"/>
            <w:szCs w:val="24"/>
          </w:rPr>
          <w:t xml:space="preserve">mean </w:t>
        </w:r>
      </w:ins>
      <w:ins w:id="158" w:author="Tzvika Harpaz" w:date="2018-06-06T11:04:00Z">
        <w:r w:rsidR="00EC04A3">
          <w:rPr>
            <w:rFonts w:ascii="Georgia" w:hAnsi="Georgia" w:cstheme="minorHAnsi"/>
            <w:sz w:val="24"/>
            <w:szCs w:val="24"/>
          </w:rPr>
          <w:t>depth of</w:t>
        </w:r>
      </w:ins>
      <w:ins w:id="159" w:author="Tzvika Harpaz" w:date="2018-06-06T11:09:00Z">
        <w:r w:rsidR="005515CD">
          <w:rPr>
            <w:rFonts w:ascii="Georgia" w:hAnsi="Georgia" w:cstheme="minorHAnsi"/>
            <w:sz w:val="24"/>
            <w:szCs w:val="24"/>
          </w:rPr>
          <w:t xml:space="preserve"> at least</w:t>
        </w:r>
      </w:ins>
      <w:ins w:id="160" w:author="Tzvika Harpaz" w:date="2018-06-06T11:06:00Z">
        <w:r w:rsidR="00EC04A3">
          <w:rPr>
            <w:rFonts w:ascii="Georgia" w:hAnsi="Georgia" w:cstheme="minorHAnsi"/>
            <w:sz w:val="24"/>
            <w:szCs w:val="24"/>
          </w:rPr>
          <w:t xml:space="preserve"> 160</w:t>
        </w:r>
      </w:ins>
      <w:ins w:id="161" w:author="Tzvika Harpaz" w:date="2018-06-06T11:07:00Z">
        <w:r w:rsidR="00EC04A3">
          <w:rPr>
            <w:rFonts w:ascii="Georgia" w:hAnsi="Georgia" w:cstheme="minorHAnsi"/>
            <w:sz w:val="24"/>
            <w:szCs w:val="24"/>
          </w:rPr>
          <w:t>hPa</w:t>
        </w:r>
      </w:ins>
      <w:ins w:id="162" w:author="Tzvika Harpaz" w:date="2018-06-06T11:08:00Z">
        <w:r w:rsidR="005515CD">
          <w:rPr>
            <w:rFonts w:ascii="Georgia" w:hAnsi="Georgia" w:cstheme="minorHAnsi"/>
            <w:sz w:val="24"/>
            <w:szCs w:val="24"/>
          </w:rPr>
          <w:t xml:space="preserve"> (low strength)</w:t>
        </w:r>
      </w:ins>
      <w:ins w:id="163" w:author="Tzvika Harpaz" w:date="2018-06-06T11:07:00Z">
        <w:r w:rsidR="00EC04A3">
          <w:rPr>
            <w:rFonts w:ascii="Georgia" w:hAnsi="Georgia" w:cstheme="minorHAnsi"/>
            <w:sz w:val="24"/>
            <w:szCs w:val="24"/>
          </w:rPr>
          <w:t xml:space="preserve"> at a radius of 300Km and at lea</w:t>
        </w:r>
      </w:ins>
      <w:ins w:id="164" w:author="Tzvika Harpaz" w:date="2018-06-06T11:08:00Z">
        <w:r w:rsidR="00EC04A3">
          <w:rPr>
            <w:rFonts w:ascii="Georgia" w:hAnsi="Georgia" w:cstheme="minorHAnsi"/>
            <w:sz w:val="24"/>
            <w:szCs w:val="24"/>
          </w:rPr>
          <w:t>st 75hPa</w:t>
        </w:r>
        <w:r w:rsidR="005515CD">
          <w:rPr>
            <w:rFonts w:ascii="Georgia" w:hAnsi="Georgia" w:cstheme="minorHAnsi"/>
            <w:sz w:val="24"/>
            <w:szCs w:val="24"/>
          </w:rPr>
          <w:t xml:space="preserve"> to each direction (low shape).</w:t>
        </w:r>
      </w:ins>
    </w:p>
    <w:p w14:paraId="420109F9" w14:textId="7FB8075B" w:rsidR="003F199B" w:rsidRPr="00F51408" w:rsidRDefault="002C476D" w:rsidP="00EC04A3">
      <w:pPr>
        <w:spacing w:after="120" w:line="360" w:lineRule="auto"/>
        <w:jc w:val="both"/>
        <w:rPr>
          <w:rFonts w:ascii="Georgia" w:hAnsi="Georgia" w:cstheme="minorHAnsi"/>
          <w:sz w:val="24"/>
          <w:szCs w:val="24"/>
        </w:rPr>
      </w:pPr>
      <w:ins w:id="165" w:author="Tzvika Harpaz" w:date="2018-06-06T11:09:00Z">
        <w:r>
          <w:rPr>
            <w:rFonts w:ascii="Georgia" w:hAnsi="Georgia" w:cstheme="minorHAnsi"/>
            <w:sz w:val="24"/>
            <w:szCs w:val="24"/>
          </w:rPr>
          <w:t>The last condition is obviously finding at least one RST candidate RST trough</w:t>
        </w:r>
      </w:ins>
      <w:ins w:id="166" w:author="Tzvika Harpaz" w:date="2018-06-06T11:10:00Z">
        <w:r>
          <w:rPr>
            <w:rFonts w:ascii="Georgia" w:hAnsi="Georgia" w:cstheme="minorHAnsi"/>
            <w:sz w:val="24"/>
            <w:szCs w:val="24"/>
          </w:rPr>
          <w:t xml:space="preserve"> axis</w:t>
        </w:r>
      </w:ins>
      <w:ins w:id="167" w:author="Tzvika Harpaz" w:date="2018-06-06T11:09:00Z">
        <w:r>
          <w:rPr>
            <w:rFonts w:ascii="Georgia" w:hAnsi="Georgia" w:cstheme="minorHAnsi"/>
            <w:sz w:val="24"/>
            <w:szCs w:val="24"/>
          </w:rPr>
          <w:t>.</w:t>
        </w:r>
      </w:ins>
      <w:del w:id="168" w:author="Tzvika Harpaz" w:date="2018-06-06T10:52:00Z">
        <w:r w:rsidR="003F199B" w:rsidRPr="00F51408" w:rsidDel="00BA29FD">
          <w:rPr>
            <w:rFonts w:ascii="Georgia" w:hAnsi="Georgia" w:cstheme="minorHAnsi"/>
            <w:sz w:val="24"/>
            <w:szCs w:val="24"/>
          </w:rPr>
          <w:delText xml:space="preserve"> </w:delText>
        </w:r>
      </w:del>
    </w:p>
    <w:p w14:paraId="682FE406" w14:textId="175BC123" w:rsidR="00B605F4" w:rsidRPr="00F51408" w:rsidRDefault="00AE3A62" w:rsidP="00AE3A62">
      <w:pPr>
        <w:spacing w:after="120" w:line="360" w:lineRule="auto"/>
        <w:jc w:val="center"/>
        <w:rPr>
          <w:rFonts w:ascii="Georgia" w:hAnsi="Georgia"/>
          <w:sz w:val="24"/>
          <w:szCs w:val="24"/>
        </w:rPr>
      </w:pPr>
      <w:r w:rsidRPr="00F51408">
        <w:rPr>
          <w:rFonts w:ascii="Georgia" w:hAnsi="Georgia"/>
          <w:noProof/>
        </w:rPr>
        <w:lastRenderedPageBreak/>
        <w:drawing>
          <wp:inline distT="0" distB="0" distL="0" distR="0" wp14:anchorId="2085D27D" wp14:editId="290A9DFD">
            <wp:extent cx="3401695" cy="4017645"/>
            <wp:effectExtent l="0" t="0" r="8255" b="1905"/>
            <wp:docPr id="3" name="תמונה 3" descr="C:\Users\baruchz.OPENU\AppData\Local\Microsoft\Windows\Temporary Internet Files\Content.Word\תמונה חדש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uchz.OPENU\AppData\Local\Microsoft\Windows\Temporary Internet Files\Content.Word\תמונה חדשה.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1695" cy="4017645"/>
                    </a:xfrm>
                    <a:prstGeom prst="rect">
                      <a:avLst/>
                    </a:prstGeom>
                    <a:noFill/>
                    <a:ln>
                      <a:noFill/>
                    </a:ln>
                  </pic:spPr>
                </pic:pic>
              </a:graphicData>
            </a:graphic>
          </wp:inline>
        </w:drawing>
      </w:r>
    </w:p>
    <w:p w14:paraId="0F6FD4BA" w14:textId="1D387AF4" w:rsidR="00150BC8" w:rsidRPr="00F51408" w:rsidRDefault="00D97AA1" w:rsidP="00BE2D6B">
      <w:pPr>
        <w:spacing w:after="120" w:line="240" w:lineRule="auto"/>
        <w:jc w:val="both"/>
        <w:rPr>
          <w:rFonts w:ascii="Georgia" w:hAnsi="Georgia"/>
          <w:sz w:val="24"/>
          <w:szCs w:val="24"/>
        </w:rPr>
      </w:pPr>
      <w:r w:rsidRPr="00F51408">
        <w:rPr>
          <w:rFonts w:ascii="Georgia" w:hAnsi="Georgia"/>
        </w:rPr>
        <w:t xml:space="preserve">Fig. </w:t>
      </w:r>
      <w:r w:rsidR="00BE2D6B" w:rsidRPr="00F51408">
        <w:rPr>
          <w:rFonts w:ascii="Georgia" w:hAnsi="Georgia"/>
        </w:rPr>
        <w:t>3</w:t>
      </w:r>
      <w:r w:rsidRPr="00F51408">
        <w:rPr>
          <w:rFonts w:ascii="Georgia" w:hAnsi="Georgia"/>
        </w:rPr>
        <w:t>: The reference regions used for analyzing the RST</w:t>
      </w:r>
      <w:r w:rsidR="00AE3A62" w:rsidRPr="00F51408">
        <w:rPr>
          <w:rFonts w:ascii="Georgia" w:hAnsi="Georgia"/>
        </w:rPr>
        <w:t xml:space="preserve">. </w:t>
      </w:r>
      <w:r w:rsidR="00C9657C" w:rsidRPr="00F51408">
        <w:rPr>
          <w:rFonts w:ascii="Georgia" w:hAnsi="Georgia"/>
        </w:rPr>
        <w:t>The areas denoted</w:t>
      </w:r>
      <w:r w:rsidR="00C9657C" w:rsidRPr="00F51408">
        <w:rPr>
          <w:rFonts w:ascii="Georgia" w:hAnsi="Georgia"/>
          <w:i/>
          <w:iCs/>
        </w:rPr>
        <w:t xml:space="preserve"> </w:t>
      </w:r>
      <w:r w:rsidR="00AE3A62" w:rsidRPr="00F51408">
        <w:rPr>
          <w:rFonts w:ascii="Georgia" w:hAnsi="Georgia"/>
          <w:i/>
          <w:iCs/>
        </w:rPr>
        <w:t>P</w:t>
      </w:r>
      <w:r w:rsidR="00AE3A62" w:rsidRPr="00F51408">
        <w:rPr>
          <w:rFonts w:ascii="Georgia" w:hAnsi="Georgia"/>
          <w:i/>
          <w:iCs/>
          <w:vertAlign w:val="subscript"/>
        </w:rPr>
        <w:t>N</w:t>
      </w:r>
      <w:r w:rsidR="00AE3A62" w:rsidRPr="00F51408">
        <w:rPr>
          <w:rFonts w:ascii="Georgia" w:hAnsi="Georgia"/>
        </w:rPr>
        <w:t xml:space="preserve"> and </w:t>
      </w:r>
      <w:r w:rsidR="00AE3A62" w:rsidRPr="00F51408">
        <w:rPr>
          <w:rFonts w:ascii="Georgia" w:hAnsi="Georgia"/>
          <w:i/>
          <w:iCs/>
        </w:rPr>
        <w:t>P</w:t>
      </w:r>
      <w:r w:rsidR="00AE3A62" w:rsidRPr="00F51408">
        <w:rPr>
          <w:rFonts w:ascii="Georgia" w:hAnsi="Georgia"/>
          <w:i/>
          <w:iCs/>
          <w:vertAlign w:val="subscript"/>
        </w:rPr>
        <w:t>S</w:t>
      </w:r>
      <w:r w:rsidR="00AE3A62" w:rsidRPr="00F51408">
        <w:rPr>
          <w:rFonts w:ascii="Georgia" w:hAnsi="Georgia"/>
        </w:rPr>
        <w:t xml:space="preserve"> </w:t>
      </w:r>
      <w:r w:rsidR="00C9657C" w:rsidRPr="00F51408">
        <w:rPr>
          <w:rFonts w:ascii="Georgia" w:hAnsi="Georgia"/>
        </w:rPr>
        <w:t>are</w:t>
      </w:r>
      <w:r w:rsidR="00AE3A62" w:rsidRPr="00F51408">
        <w:rPr>
          <w:rFonts w:ascii="Georgia" w:hAnsi="Georgia"/>
        </w:rPr>
        <w:t xml:space="preserve"> the northern and southern regions, respectively, over which the average SLP is calculated to verify pressure drop from north to south</w:t>
      </w:r>
      <w:r w:rsidR="00C9657C" w:rsidRPr="00F51408">
        <w:rPr>
          <w:rFonts w:ascii="Georgia" w:hAnsi="Georgia"/>
        </w:rPr>
        <w:t xml:space="preserve"> and the area denoted </w:t>
      </w:r>
      <w:proofErr w:type="spellStart"/>
      <w:r w:rsidR="00C9657C" w:rsidRPr="00F51408">
        <w:rPr>
          <w:rFonts w:ascii="Georgia" w:hAnsi="Georgia"/>
          <w:i/>
          <w:iCs/>
        </w:rPr>
        <w:t>Vor</w:t>
      </w:r>
      <w:proofErr w:type="spellEnd"/>
      <w:r w:rsidR="00C9657C" w:rsidRPr="00F51408">
        <w:rPr>
          <w:rFonts w:ascii="Georgia" w:hAnsi="Georgia"/>
        </w:rPr>
        <w:t xml:space="preserve"> is the one over which the vorticity is averaged</w:t>
      </w:r>
      <w:r w:rsidR="00AE3A62" w:rsidRPr="00F51408">
        <w:rPr>
          <w:rFonts w:ascii="Georgia" w:hAnsi="Georgia"/>
        </w:rPr>
        <w:t xml:space="preserve">. </w:t>
      </w:r>
      <w:r w:rsidR="00C9657C" w:rsidRPr="00F51408">
        <w:rPr>
          <w:rFonts w:ascii="Georgia" w:hAnsi="Georgia"/>
          <w:sz w:val="24"/>
          <w:szCs w:val="24"/>
        </w:rPr>
        <w:t>The thick line along the 35</w:t>
      </w:r>
      <w:r w:rsidR="00C9657C" w:rsidRPr="00F51408">
        <w:rPr>
          <w:rFonts w:ascii="Georgia" w:hAnsi="Georgia" w:cstheme="minorHAnsi"/>
          <w:sz w:val="24"/>
          <w:szCs w:val="24"/>
        </w:rPr>
        <w:t xml:space="preserve">°E latitude is used for determining where the RST </w:t>
      </w:r>
      <w:r w:rsidR="00C9657C" w:rsidRPr="00F51408">
        <w:rPr>
          <w:rFonts w:ascii="Georgia" w:hAnsi="Georgia"/>
          <w:sz w:val="24"/>
          <w:szCs w:val="24"/>
        </w:rPr>
        <w:t xml:space="preserve">axis is located relative to Israel. </w:t>
      </w:r>
      <w:r w:rsidRPr="00F51408">
        <w:rPr>
          <w:rFonts w:ascii="Georgia" w:hAnsi="Georgia"/>
          <w:sz w:val="24"/>
          <w:szCs w:val="24"/>
        </w:rPr>
        <w:t xml:space="preserve"> </w:t>
      </w:r>
    </w:p>
    <w:p w14:paraId="6AC48003" w14:textId="77777777" w:rsidR="00150BC8" w:rsidRPr="00F51408" w:rsidRDefault="00150BC8" w:rsidP="00B66F8F">
      <w:pPr>
        <w:spacing w:after="120" w:line="360" w:lineRule="auto"/>
        <w:jc w:val="both"/>
        <w:rPr>
          <w:rFonts w:ascii="Georgia" w:hAnsi="Georgia"/>
          <w:sz w:val="24"/>
          <w:szCs w:val="24"/>
        </w:rPr>
      </w:pPr>
    </w:p>
    <w:p w14:paraId="5A9D5E71" w14:textId="644B4D07" w:rsidR="00732908" w:rsidRPr="00F51408" w:rsidRDefault="00EF6AD9" w:rsidP="00D56918">
      <w:pPr>
        <w:pStyle w:val="ListParagraph"/>
        <w:numPr>
          <w:ilvl w:val="1"/>
          <w:numId w:val="1"/>
        </w:numPr>
        <w:spacing w:after="120" w:line="360" w:lineRule="auto"/>
        <w:jc w:val="both"/>
        <w:rPr>
          <w:rFonts w:ascii="Georgia" w:hAnsi="Georgia"/>
          <w:i/>
          <w:iCs/>
          <w:sz w:val="24"/>
          <w:szCs w:val="24"/>
        </w:rPr>
      </w:pPr>
      <w:ins w:id="169" w:author="Tzvika Harpaz" w:date="2018-06-06T11:40:00Z">
        <w:r>
          <w:rPr>
            <w:rFonts w:ascii="Georgia" w:hAnsi="Georgia"/>
            <w:i/>
            <w:iCs/>
            <w:sz w:val="24"/>
            <w:szCs w:val="24"/>
          </w:rPr>
          <w:t xml:space="preserve">Final </w:t>
        </w:r>
      </w:ins>
      <w:r w:rsidR="00732908" w:rsidRPr="00F51408">
        <w:rPr>
          <w:rFonts w:ascii="Georgia" w:hAnsi="Georgia"/>
          <w:i/>
          <w:iCs/>
          <w:sz w:val="24"/>
          <w:szCs w:val="24"/>
        </w:rPr>
        <w:t>RST classification</w:t>
      </w:r>
    </w:p>
    <w:p w14:paraId="041726E5" w14:textId="5086F270" w:rsidR="00EF6AD9" w:rsidRDefault="00E00A0B" w:rsidP="00D56918">
      <w:pPr>
        <w:spacing w:after="120" w:line="360" w:lineRule="auto"/>
        <w:jc w:val="both"/>
        <w:rPr>
          <w:ins w:id="170" w:author="Tzvika Harpaz" w:date="2018-06-06T11:46:00Z"/>
          <w:rFonts w:ascii="Georgia" w:hAnsi="Georgia" w:cstheme="minorHAnsi"/>
          <w:sz w:val="24"/>
          <w:szCs w:val="24"/>
        </w:rPr>
      </w:pPr>
      <w:ins w:id="171" w:author="Tzvika Harpaz" w:date="2018-06-06T11:38:00Z">
        <w:r w:rsidRPr="00F51408">
          <w:rPr>
            <w:rFonts w:ascii="Georgia" w:hAnsi="Georgia" w:cstheme="minorHAnsi"/>
            <w:sz w:val="24"/>
            <w:szCs w:val="24"/>
          </w:rPr>
          <w:t xml:space="preserve">If </w:t>
        </w:r>
        <w:proofErr w:type="gramStart"/>
        <w:r>
          <w:rPr>
            <w:rFonts w:ascii="Georgia" w:hAnsi="Georgia" w:cstheme="minorHAnsi"/>
            <w:sz w:val="24"/>
            <w:szCs w:val="24"/>
          </w:rPr>
          <w:t>not</w:t>
        </w:r>
        <w:proofErr w:type="gramEnd"/>
        <w:r>
          <w:rPr>
            <w:rFonts w:ascii="Georgia" w:hAnsi="Georgia" w:cstheme="minorHAnsi"/>
            <w:sz w:val="24"/>
            <w:szCs w:val="24"/>
          </w:rPr>
          <w:t xml:space="preserve"> all</w:t>
        </w:r>
        <w:r w:rsidRPr="00F51408">
          <w:rPr>
            <w:rFonts w:ascii="Georgia" w:hAnsi="Georgia" w:cstheme="minorHAnsi"/>
            <w:sz w:val="24"/>
            <w:szCs w:val="24"/>
          </w:rPr>
          <w:t xml:space="preserve"> RST conditions are met</w:t>
        </w:r>
      </w:ins>
      <w:ins w:id="172" w:author="Tzvika Harpaz" w:date="2018-06-06T11:39:00Z">
        <w:r w:rsidR="00EF6AD9">
          <w:rPr>
            <w:rFonts w:ascii="Georgia" w:hAnsi="Georgia" w:cstheme="minorHAnsi"/>
            <w:sz w:val="24"/>
            <w:szCs w:val="24"/>
          </w:rPr>
          <w:t>,</w:t>
        </w:r>
      </w:ins>
      <w:ins w:id="173" w:author="Tzvika Harpaz" w:date="2018-06-06T11:38:00Z">
        <w:r w:rsidRPr="00F51408">
          <w:rPr>
            <w:rFonts w:ascii="Georgia" w:hAnsi="Georgia" w:cstheme="minorHAnsi"/>
            <w:sz w:val="24"/>
            <w:szCs w:val="24"/>
          </w:rPr>
          <w:t xml:space="preserve"> the </w:t>
        </w:r>
      </w:ins>
      <w:ins w:id="174" w:author="Tzvika Harpaz" w:date="2018-06-06T11:39:00Z">
        <w:r w:rsidR="00EF6AD9">
          <w:rPr>
            <w:rFonts w:ascii="Georgia" w:hAnsi="Georgia" w:cstheme="minorHAnsi"/>
            <w:sz w:val="24"/>
            <w:szCs w:val="24"/>
          </w:rPr>
          <w:t>final classification</w:t>
        </w:r>
      </w:ins>
      <w:ins w:id="175" w:author="Tzvika Harpaz" w:date="2018-06-06T11:38:00Z">
        <w:r w:rsidRPr="00F51408">
          <w:rPr>
            <w:rFonts w:ascii="Georgia" w:hAnsi="Georgia" w:cstheme="minorHAnsi"/>
            <w:sz w:val="24"/>
            <w:szCs w:val="24"/>
          </w:rPr>
          <w:t xml:space="preserve"> </w:t>
        </w:r>
      </w:ins>
      <w:ins w:id="176" w:author="Tzvika Harpaz" w:date="2018-06-06T11:39:00Z">
        <w:r w:rsidR="00EF6AD9">
          <w:rPr>
            <w:rFonts w:ascii="Georgia" w:hAnsi="Georgia" w:cstheme="minorHAnsi"/>
            <w:sz w:val="24"/>
            <w:szCs w:val="24"/>
          </w:rPr>
          <w:t>for the input map i</w:t>
        </w:r>
      </w:ins>
      <w:ins w:id="177" w:author="Tzvika Harpaz" w:date="2018-06-06T11:38:00Z">
        <w:r w:rsidRPr="00F51408">
          <w:rPr>
            <w:rFonts w:ascii="Georgia" w:hAnsi="Georgia" w:cstheme="minorHAnsi"/>
            <w:sz w:val="24"/>
            <w:szCs w:val="24"/>
          </w:rPr>
          <w:t>s 'No RST'</w:t>
        </w:r>
        <w:r w:rsidR="00EF6AD9">
          <w:rPr>
            <w:rFonts w:ascii="Georgia" w:hAnsi="Georgia" w:cstheme="minorHAnsi"/>
            <w:sz w:val="24"/>
            <w:szCs w:val="24"/>
          </w:rPr>
          <w:t xml:space="preserve">. </w:t>
        </w:r>
      </w:ins>
      <w:ins w:id="178" w:author="Tzvika Harpaz" w:date="2018-06-06T11:40:00Z">
        <w:r w:rsidR="00EF6AD9">
          <w:rPr>
            <w:rFonts w:ascii="Georgia" w:hAnsi="Georgia" w:cstheme="minorHAnsi"/>
            <w:sz w:val="24"/>
            <w:szCs w:val="24"/>
          </w:rPr>
          <w:t xml:space="preserve">Otherwise, </w:t>
        </w:r>
      </w:ins>
      <w:ins w:id="179" w:author="Tzvika Harpaz" w:date="2018-06-06T11:46:00Z">
        <w:r w:rsidR="00EF6AD9">
          <w:rPr>
            <w:rFonts w:ascii="Georgia" w:hAnsi="Georgia" w:cstheme="minorHAnsi"/>
            <w:sz w:val="24"/>
            <w:szCs w:val="24"/>
          </w:rPr>
          <w:t>all merged troughs fo</w:t>
        </w:r>
      </w:ins>
      <w:ins w:id="180" w:author="Tzvika Harpaz" w:date="2018-06-06T11:47:00Z">
        <w:r w:rsidR="00EF6AD9">
          <w:rPr>
            <w:rFonts w:ascii="Georgia" w:hAnsi="Georgia" w:cstheme="minorHAnsi"/>
            <w:sz w:val="24"/>
            <w:szCs w:val="24"/>
          </w:rPr>
          <w:t>und earlier are classified and one is selected as the final RST classification for the input map, as described below.</w:t>
        </w:r>
      </w:ins>
    </w:p>
    <w:p w14:paraId="0566686D" w14:textId="5C24557F" w:rsidR="00732908" w:rsidRDefault="00732908" w:rsidP="00D56918">
      <w:pPr>
        <w:spacing w:after="120" w:line="360" w:lineRule="auto"/>
        <w:jc w:val="both"/>
        <w:rPr>
          <w:ins w:id="181" w:author="Tzvika Harpaz" w:date="2018-06-06T11:44:00Z"/>
          <w:rFonts w:ascii="Georgia" w:hAnsi="Georgia" w:cstheme="minorHAnsi"/>
          <w:sz w:val="24"/>
          <w:szCs w:val="24"/>
        </w:rPr>
      </w:pPr>
      <w:del w:id="182" w:author="Tzvika Harpaz" w:date="2018-06-06T11:40:00Z">
        <w:r w:rsidRPr="00F51408" w:rsidDel="00EF6AD9">
          <w:rPr>
            <w:rFonts w:ascii="Georgia" w:hAnsi="Georgia" w:cstheme="minorHAnsi"/>
            <w:sz w:val="24"/>
            <w:szCs w:val="24"/>
          </w:rPr>
          <w:delText xml:space="preserve">In this step </w:delText>
        </w:r>
      </w:del>
      <w:del w:id="183" w:author="Tzvika Harpaz" w:date="2018-06-06T11:48:00Z">
        <w:r w:rsidRPr="00F51408" w:rsidDel="00EF6AD9">
          <w:rPr>
            <w:rFonts w:ascii="Georgia" w:hAnsi="Georgia" w:cstheme="minorHAnsi"/>
            <w:sz w:val="24"/>
            <w:szCs w:val="24"/>
          </w:rPr>
          <w:delText xml:space="preserve">each </w:delText>
        </w:r>
      </w:del>
      <w:ins w:id="184" w:author="Tzvika Harpaz" w:date="2018-06-06T11:48:00Z">
        <w:r w:rsidR="00EF6AD9">
          <w:rPr>
            <w:rFonts w:ascii="Georgia" w:hAnsi="Georgia" w:cstheme="minorHAnsi"/>
            <w:sz w:val="24"/>
            <w:szCs w:val="24"/>
          </w:rPr>
          <w:t>E</w:t>
        </w:r>
        <w:r w:rsidR="00EF6AD9" w:rsidRPr="00F51408">
          <w:rPr>
            <w:rFonts w:ascii="Georgia" w:hAnsi="Georgia" w:cstheme="minorHAnsi"/>
            <w:sz w:val="24"/>
            <w:szCs w:val="24"/>
          </w:rPr>
          <w:t xml:space="preserve">ach </w:t>
        </w:r>
      </w:ins>
      <w:ins w:id="185" w:author="Tzvika Harpaz" w:date="2018-06-06T11:37:00Z">
        <w:r w:rsidR="00E00A0B">
          <w:rPr>
            <w:rFonts w:ascii="Georgia" w:hAnsi="Georgia" w:cstheme="minorHAnsi"/>
            <w:sz w:val="24"/>
            <w:szCs w:val="24"/>
          </w:rPr>
          <w:t xml:space="preserve">merged </w:t>
        </w:r>
      </w:ins>
      <w:r w:rsidRPr="00F51408">
        <w:rPr>
          <w:rFonts w:ascii="Georgia" w:hAnsi="Georgia" w:cstheme="minorHAnsi"/>
          <w:sz w:val="24"/>
          <w:szCs w:val="24"/>
        </w:rPr>
        <w:t xml:space="preserve">trough </w:t>
      </w:r>
      <w:del w:id="186" w:author="Tzvika Harpaz" w:date="2018-06-06T11:48:00Z">
        <w:r w:rsidRPr="00F51408" w:rsidDel="00DB2144">
          <w:rPr>
            <w:rFonts w:ascii="Georgia" w:hAnsi="Georgia" w:cstheme="minorHAnsi"/>
            <w:sz w:val="24"/>
            <w:szCs w:val="24"/>
          </w:rPr>
          <w:delText xml:space="preserve">found earlier </w:delText>
        </w:r>
      </w:del>
      <w:r w:rsidRPr="00F51408">
        <w:rPr>
          <w:rFonts w:ascii="Georgia" w:hAnsi="Georgia" w:cstheme="minorHAnsi"/>
          <w:sz w:val="24"/>
          <w:szCs w:val="24"/>
        </w:rPr>
        <w:t>is classified as one of the following classes: No RST, RST with an Eastern axis, RST with a central axis or RST with a Western axis</w:t>
      </w:r>
      <w:del w:id="187" w:author="Tzvika Harpaz" w:date="2018-06-06T11:42:00Z">
        <w:r w:rsidRPr="00F51408" w:rsidDel="00EF6AD9">
          <w:rPr>
            <w:rFonts w:ascii="Georgia" w:hAnsi="Georgia" w:cstheme="minorHAnsi"/>
            <w:sz w:val="24"/>
            <w:szCs w:val="24"/>
          </w:rPr>
          <w:delText>.</w:delText>
        </w:r>
      </w:del>
      <w:del w:id="188" w:author="Tzvika Harpaz" w:date="2018-06-06T11:38:00Z">
        <w:r w:rsidR="00CA33E6" w:rsidRPr="00F51408" w:rsidDel="00E00A0B">
          <w:rPr>
            <w:rFonts w:ascii="Georgia" w:hAnsi="Georgia" w:cstheme="minorHAnsi"/>
            <w:sz w:val="24"/>
            <w:szCs w:val="24"/>
          </w:rPr>
          <w:delText xml:space="preserve"> </w:delText>
        </w:r>
        <w:r w:rsidR="0069711C" w:rsidRPr="00F51408" w:rsidDel="00E00A0B">
          <w:rPr>
            <w:rFonts w:ascii="Georgia" w:hAnsi="Georgia" w:cstheme="minorHAnsi"/>
            <w:sz w:val="24"/>
            <w:szCs w:val="24"/>
          </w:rPr>
          <w:delText xml:space="preserve">If </w:delText>
        </w:r>
      </w:del>
      <w:del w:id="189" w:author="Tzvika Harpaz" w:date="2018-06-06T11:10:00Z">
        <w:r w:rsidR="0069711C" w:rsidRPr="00F51408" w:rsidDel="002C476D">
          <w:rPr>
            <w:rFonts w:ascii="Georgia" w:hAnsi="Georgia" w:cstheme="minorHAnsi"/>
            <w:sz w:val="24"/>
            <w:szCs w:val="24"/>
          </w:rPr>
          <w:delText>one or both</w:delText>
        </w:r>
      </w:del>
      <w:del w:id="190" w:author="Tzvika Harpaz" w:date="2018-06-06T11:38:00Z">
        <w:r w:rsidR="0069711C" w:rsidRPr="00F51408" w:rsidDel="00E00A0B">
          <w:rPr>
            <w:rFonts w:ascii="Georgia" w:hAnsi="Georgia" w:cstheme="minorHAnsi"/>
            <w:sz w:val="24"/>
            <w:szCs w:val="24"/>
          </w:rPr>
          <w:delText xml:space="preserve"> RST conditions are </w:delText>
        </w:r>
      </w:del>
      <w:del w:id="191" w:author="Tzvika Harpaz" w:date="2018-06-06T11:10:00Z">
        <w:r w:rsidR="0069711C" w:rsidRPr="00F51408" w:rsidDel="002C476D">
          <w:rPr>
            <w:rFonts w:ascii="Georgia" w:hAnsi="Georgia" w:cstheme="minorHAnsi"/>
            <w:sz w:val="24"/>
            <w:szCs w:val="24"/>
          </w:rPr>
          <w:delText xml:space="preserve">not </w:delText>
        </w:r>
      </w:del>
      <w:del w:id="192" w:author="Tzvika Harpaz" w:date="2018-06-06T11:38:00Z">
        <w:r w:rsidR="0069711C" w:rsidRPr="00F51408" w:rsidDel="00E00A0B">
          <w:rPr>
            <w:rFonts w:ascii="Georgia" w:hAnsi="Georgia" w:cstheme="minorHAnsi"/>
            <w:sz w:val="24"/>
            <w:szCs w:val="24"/>
          </w:rPr>
          <w:delText xml:space="preserve">met, at this point of time </w:delText>
        </w:r>
        <w:r w:rsidR="00CA33E6" w:rsidRPr="00F51408" w:rsidDel="00E00A0B">
          <w:rPr>
            <w:rFonts w:ascii="Georgia" w:hAnsi="Georgia" w:cstheme="minorHAnsi"/>
            <w:sz w:val="24"/>
            <w:szCs w:val="24"/>
          </w:rPr>
          <w:delText xml:space="preserve">the </w:delText>
        </w:r>
      </w:del>
      <w:del w:id="193" w:author="Tzvika Harpaz" w:date="2018-06-06T11:10:00Z">
        <w:r w:rsidR="00CA33E6" w:rsidRPr="00F51408" w:rsidDel="002C476D">
          <w:rPr>
            <w:rFonts w:ascii="Georgia" w:hAnsi="Georgia" w:cstheme="minorHAnsi"/>
            <w:sz w:val="24"/>
            <w:szCs w:val="24"/>
            <w:highlight w:val="yellow"/>
          </w:rPr>
          <w:delText xml:space="preserve">case </w:delText>
        </w:r>
      </w:del>
      <w:del w:id="194" w:author="Tzvika Harpaz" w:date="2018-06-06T11:38:00Z">
        <w:r w:rsidR="00CA33E6" w:rsidRPr="00F51408" w:rsidDel="00E00A0B">
          <w:rPr>
            <w:rFonts w:ascii="Georgia" w:hAnsi="Georgia" w:cstheme="minorHAnsi"/>
            <w:sz w:val="24"/>
            <w:szCs w:val="24"/>
            <w:highlight w:val="yellow"/>
          </w:rPr>
          <w:delText>is</w:delText>
        </w:r>
        <w:r w:rsidR="0069711C" w:rsidRPr="00F51408" w:rsidDel="00E00A0B">
          <w:rPr>
            <w:rFonts w:ascii="Georgia" w:hAnsi="Georgia" w:cstheme="minorHAnsi"/>
            <w:sz w:val="24"/>
            <w:szCs w:val="24"/>
            <w:highlight w:val="yellow"/>
          </w:rPr>
          <w:delText xml:space="preserve"> classified</w:delText>
        </w:r>
        <w:r w:rsidR="0069711C" w:rsidRPr="00F51408" w:rsidDel="00E00A0B">
          <w:rPr>
            <w:rFonts w:ascii="Georgia" w:hAnsi="Georgia" w:cstheme="minorHAnsi"/>
            <w:sz w:val="24"/>
            <w:szCs w:val="24"/>
          </w:rPr>
          <w:delText xml:space="preserve"> as </w:delText>
        </w:r>
        <w:r w:rsidR="00CA33E6" w:rsidRPr="00F51408" w:rsidDel="00E00A0B">
          <w:rPr>
            <w:rFonts w:ascii="Georgia" w:hAnsi="Georgia" w:cstheme="minorHAnsi"/>
            <w:sz w:val="24"/>
            <w:szCs w:val="24"/>
          </w:rPr>
          <w:delText>'</w:delText>
        </w:r>
        <w:r w:rsidR="0069711C" w:rsidRPr="00F51408" w:rsidDel="00E00A0B">
          <w:rPr>
            <w:rFonts w:ascii="Georgia" w:hAnsi="Georgia" w:cstheme="minorHAnsi"/>
            <w:sz w:val="24"/>
            <w:szCs w:val="24"/>
          </w:rPr>
          <w:delText>No RST</w:delText>
        </w:r>
        <w:r w:rsidR="00CA33E6" w:rsidRPr="00F51408" w:rsidDel="00E00A0B">
          <w:rPr>
            <w:rFonts w:ascii="Georgia" w:hAnsi="Georgia" w:cstheme="minorHAnsi"/>
            <w:sz w:val="24"/>
            <w:szCs w:val="24"/>
          </w:rPr>
          <w:delText>'</w:delText>
        </w:r>
      </w:del>
      <w:r w:rsidR="0069711C" w:rsidRPr="00F51408">
        <w:rPr>
          <w:rFonts w:ascii="Georgia" w:hAnsi="Georgia" w:cstheme="minorHAnsi"/>
          <w:sz w:val="24"/>
          <w:szCs w:val="24"/>
        </w:rPr>
        <w:t xml:space="preserve">. </w:t>
      </w:r>
      <w:del w:id="195" w:author="Tzvika Harpaz" w:date="2018-06-06T11:41:00Z">
        <w:r w:rsidR="0069711C" w:rsidRPr="00F51408" w:rsidDel="00EF6AD9">
          <w:rPr>
            <w:rFonts w:ascii="Georgia" w:hAnsi="Georgia" w:cstheme="minorHAnsi"/>
            <w:sz w:val="24"/>
            <w:szCs w:val="24"/>
          </w:rPr>
          <w:delText>If the conditions are met, t</w:delText>
        </w:r>
      </w:del>
      <w:del w:id="196" w:author="Tzvika Harpaz" w:date="2018-06-06T11:42:00Z">
        <w:r w:rsidR="0069711C" w:rsidRPr="00F51408" w:rsidDel="00EF6AD9">
          <w:rPr>
            <w:rFonts w:ascii="Georgia" w:hAnsi="Georgia" w:cstheme="minorHAnsi"/>
            <w:sz w:val="24"/>
            <w:szCs w:val="24"/>
          </w:rPr>
          <w:delText xml:space="preserve">he algorithm focuses on </w:delText>
        </w:r>
      </w:del>
      <w:ins w:id="197" w:author="Tzvika Harpaz" w:date="2018-06-06T11:42:00Z">
        <w:r w:rsidR="00EF6AD9">
          <w:rPr>
            <w:rFonts w:ascii="Georgia" w:hAnsi="Georgia" w:cstheme="minorHAnsi"/>
            <w:sz w:val="24"/>
            <w:szCs w:val="24"/>
          </w:rPr>
          <w:t xml:space="preserve">according to its relative location to </w:t>
        </w:r>
      </w:ins>
      <w:r w:rsidR="0069711C" w:rsidRPr="00F51408">
        <w:rPr>
          <w:rFonts w:ascii="Georgia" w:hAnsi="Georgia" w:cstheme="minorHAnsi"/>
          <w:sz w:val="24"/>
          <w:szCs w:val="24"/>
        </w:rPr>
        <w:t xml:space="preserve">the </w:t>
      </w:r>
      <w:r w:rsidR="00CA33E6" w:rsidRPr="00F51408">
        <w:rPr>
          <w:rFonts w:ascii="Georgia" w:hAnsi="Georgia" w:cstheme="minorHAnsi"/>
          <w:sz w:val="24"/>
          <w:szCs w:val="24"/>
        </w:rPr>
        <w:t>r</w:t>
      </w:r>
      <w:r w:rsidR="0069711C" w:rsidRPr="00F51408">
        <w:rPr>
          <w:rFonts w:ascii="Georgia" w:hAnsi="Georgia" w:cstheme="minorHAnsi"/>
          <w:sz w:val="24"/>
          <w:szCs w:val="24"/>
        </w:rPr>
        <w:t>egion 30°N – 33.5°N, 32.5°E – 37.5°E</w:t>
      </w:r>
      <w:r w:rsidR="0059747B" w:rsidRPr="00F51408">
        <w:rPr>
          <w:rFonts w:ascii="Georgia" w:hAnsi="Georgia" w:cstheme="minorHAnsi"/>
          <w:sz w:val="24"/>
          <w:szCs w:val="24"/>
        </w:rPr>
        <w:t xml:space="preserve"> (see rectangle denoted "</w:t>
      </w:r>
      <w:proofErr w:type="spellStart"/>
      <w:r w:rsidR="0059747B" w:rsidRPr="00F51408">
        <w:rPr>
          <w:rFonts w:ascii="Georgia" w:hAnsi="Georgia" w:cstheme="minorHAnsi"/>
          <w:sz w:val="24"/>
          <w:szCs w:val="24"/>
        </w:rPr>
        <w:t>Vor</w:t>
      </w:r>
      <w:proofErr w:type="spellEnd"/>
      <w:r w:rsidR="0059747B" w:rsidRPr="00F51408">
        <w:rPr>
          <w:rFonts w:ascii="Georgia" w:hAnsi="Georgia" w:cstheme="minorHAnsi"/>
          <w:sz w:val="24"/>
          <w:szCs w:val="24"/>
        </w:rPr>
        <w:t>" in Fig. 3)</w:t>
      </w:r>
      <w:r w:rsidR="0069711C" w:rsidRPr="00F51408">
        <w:rPr>
          <w:rFonts w:ascii="Georgia" w:hAnsi="Georgia" w:cstheme="minorHAnsi"/>
          <w:sz w:val="24"/>
          <w:szCs w:val="24"/>
        </w:rPr>
        <w:t xml:space="preserve">. </w:t>
      </w:r>
      <w:r w:rsidR="00CA33E6" w:rsidRPr="00F51408">
        <w:rPr>
          <w:rFonts w:ascii="Georgia" w:hAnsi="Georgia" w:cstheme="minorHAnsi"/>
          <w:sz w:val="24"/>
          <w:szCs w:val="24"/>
        </w:rPr>
        <w:t>If the</w:t>
      </w:r>
      <w:r w:rsidR="0069711C" w:rsidRPr="00F51408">
        <w:rPr>
          <w:rFonts w:ascii="Georgia" w:hAnsi="Georgia" w:cstheme="minorHAnsi"/>
          <w:sz w:val="24"/>
          <w:szCs w:val="24"/>
        </w:rPr>
        <w:t xml:space="preserve"> trough </w:t>
      </w:r>
      <w:r w:rsidR="00CA33E6" w:rsidRPr="00F51408">
        <w:rPr>
          <w:rFonts w:ascii="Georgia" w:hAnsi="Georgia" w:cstheme="minorHAnsi"/>
          <w:sz w:val="24"/>
          <w:szCs w:val="24"/>
        </w:rPr>
        <w:t>axis</w:t>
      </w:r>
      <w:r w:rsidR="0069711C" w:rsidRPr="00F51408">
        <w:rPr>
          <w:rFonts w:ascii="Georgia" w:hAnsi="Georgia" w:cstheme="minorHAnsi"/>
          <w:sz w:val="24"/>
          <w:szCs w:val="24"/>
        </w:rPr>
        <w:t xml:space="preserve"> does not </w:t>
      </w:r>
      <w:r w:rsidR="00CA33E6" w:rsidRPr="00F51408">
        <w:rPr>
          <w:rFonts w:ascii="Georgia" w:hAnsi="Georgia" w:cstheme="minorHAnsi"/>
          <w:sz w:val="24"/>
          <w:szCs w:val="24"/>
        </w:rPr>
        <w:t>cross</w:t>
      </w:r>
      <w:r w:rsidR="0069711C" w:rsidRPr="00F51408">
        <w:rPr>
          <w:rFonts w:ascii="Georgia" w:hAnsi="Georgia" w:cstheme="minorHAnsi"/>
          <w:sz w:val="24"/>
          <w:szCs w:val="24"/>
        </w:rPr>
        <w:t xml:space="preserve"> this region</w:t>
      </w:r>
      <w:r w:rsidR="00D56918" w:rsidRPr="00F51408">
        <w:rPr>
          <w:rFonts w:ascii="Georgia" w:hAnsi="Georgia" w:cstheme="minorHAnsi"/>
          <w:sz w:val="24"/>
          <w:szCs w:val="24"/>
        </w:rPr>
        <w:t>, t</w:t>
      </w:r>
      <w:r w:rsidR="00CA33E6" w:rsidRPr="00F51408">
        <w:rPr>
          <w:rFonts w:ascii="Georgia" w:hAnsi="Georgia" w:cstheme="minorHAnsi"/>
          <w:sz w:val="24"/>
          <w:szCs w:val="24"/>
        </w:rPr>
        <w:t xml:space="preserve">he </w:t>
      </w:r>
      <w:del w:id="198" w:author="Tzvika Harpaz" w:date="2018-06-06T11:43:00Z">
        <w:r w:rsidR="00CA33E6" w:rsidRPr="00F51408" w:rsidDel="00EF6AD9">
          <w:rPr>
            <w:rFonts w:ascii="Georgia" w:hAnsi="Georgia" w:cstheme="minorHAnsi"/>
            <w:sz w:val="24"/>
            <w:szCs w:val="24"/>
          </w:rPr>
          <w:delText xml:space="preserve">case </w:delText>
        </w:r>
      </w:del>
      <w:ins w:id="199" w:author="Tzvika Harpaz" w:date="2018-06-06T11:43:00Z">
        <w:r w:rsidR="00EF6AD9">
          <w:rPr>
            <w:rFonts w:ascii="Georgia" w:hAnsi="Georgia" w:cstheme="minorHAnsi"/>
            <w:sz w:val="24"/>
            <w:szCs w:val="24"/>
          </w:rPr>
          <w:t>trough</w:t>
        </w:r>
        <w:r w:rsidR="00EF6AD9" w:rsidRPr="00F51408">
          <w:rPr>
            <w:rFonts w:ascii="Georgia" w:hAnsi="Georgia" w:cstheme="minorHAnsi"/>
            <w:sz w:val="24"/>
            <w:szCs w:val="24"/>
          </w:rPr>
          <w:t xml:space="preserve"> </w:t>
        </w:r>
      </w:ins>
      <w:r w:rsidR="0069711C" w:rsidRPr="00F51408">
        <w:rPr>
          <w:rFonts w:ascii="Georgia" w:hAnsi="Georgia" w:cstheme="minorHAnsi"/>
          <w:sz w:val="24"/>
          <w:szCs w:val="24"/>
        </w:rPr>
        <w:lastRenderedPageBreak/>
        <w:t xml:space="preserve">is classified as </w:t>
      </w:r>
      <w:r w:rsidR="00CA33E6" w:rsidRPr="00F51408">
        <w:rPr>
          <w:rFonts w:ascii="Georgia" w:hAnsi="Georgia" w:cstheme="minorHAnsi"/>
          <w:sz w:val="24"/>
          <w:szCs w:val="24"/>
        </w:rPr>
        <w:t>'</w:t>
      </w:r>
      <w:r w:rsidR="0069711C" w:rsidRPr="00F51408">
        <w:rPr>
          <w:rFonts w:ascii="Georgia" w:hAnsi="Georgia" w:cstheme="minorHAnsi"/>
          <w:sz w:val="24"/>
          <w:szCs w:val="24"/>
        </w:rPr>
        <w:t>No RST</w:t>
      </w:r>
      <w:r w:rsidR="00CA33E6" w:rsidRPr="00F51408">
        <w:rPr>
          <w:rFonts w:ascii="Georgia" w:hAnsi="Georgia" w:cstheme="minorHAnsi"/>
          <w:sz w:val="24"/>
          <w:szCs w:val="24"/>
        </w:rPr>
        <w:t>'</w:t>
      </w:r>
      <w:r w:rsidR="0069711C" w:rsidRPr="00F51408">
        <w:rPr>
          <w:rFonts w:ascii="Georgia" w:hAnsi="Georgia" w:cstheme="minorHAnsi"/>
          <w:sz w:val="24"/>
          <w:szCs w:val="24"/>
        </w:rPr>
        <w:t xml:space="preserve">. </w:t>
      </w:r>
      <w:r w:rsidR="00CA33E6" w:rsidRPr="00F51408">
        <w:rPr>
          <w:rFonts w:ascii="Georgia" w:hAnsi="Georgia" w:cstheme="minorHAnsi"/>
          <w:sz w:val="24"/>
          <w:szCs w:val="24"/>
        </w:rPr>
        <w:t>If a</w:t>
      </w:r>
      <w:r w:rsidR="0069711C" w:rsidRPr="00F51408">
        <w:rPr>
          <w:rFonts w:ascii="Georgia" w:hAnsi="Georgia" w:cstheme="minorHAnsi"/>
          <w:sz w:val="24"/>
          <w:szCs w:val="24"/>
        </w:rPr>
        <w:t xml:space="preserve"> trough </w:t>
      </w:r>
      <w:r w:rsidR="00CA33E6" w:rsidRPr="00F51408">
        <w:rPr>
          <w:rFonts w:ascii="Georgia" w:hAnsi="Georgia" w:cstheme="minorHAnsi"/>
          <w:sz w:val="24"/>
          <w:szCs w:val="24"/>
        </w:rPr>
        <w:t xml:space="preserve">axis </w:t>
      </w:r>
      <w:r w:rsidR="0069711C" w:rsidRPr="00F51408">
        <w:rPr>
          <w:rFonts w:ascii="Georgia" w:hAnsi="Georgia" w:cstheme="minorHAnsi"/>
          <w:sz w:val="24"/>
          <w:szCs w:val="24"/>
        </w:rPr>
        <w:t>is found only in the Eastern (Western) half of the region</w:t>
      </w:r>
      <w:ins w:id="200" w:author="Tzvika Harpaz" w:date="2018-06-06T11:48:00Z">
        <w:r w:rsidR="00DB2144">
          <w:rPr>
            <w:rFonts w:ascii="Georgia" w:hAnsi="Georgia" w:cstheme="minorHAnsi"/>
            <w:sz w:val="24"/>
            <w:szCs w:val="24"/>
          </w:rPr>
          <w:t>, it</w:t>
        </w:r>
      </w:ins>
      <w:r w:rsidR="0069711C" w:rsidRPr="00F51408">
        <w:rPr>
          <w:rFonts w:ascii="Georgia" w:hAnsi="Georgia" w:cstheme="minorHAnsi"/>
          <w:sz w:val="24"/>
          <w:szCs w:val="24"/>
        </w:rPr>
        <w:t xml:space="preserve"> is classified as a</w:t>
      </w:r>
      <w:ins w:id="201" w:author="Tzvika Harpaz" w:date="2018-06-06T11:44:00Z">
        <w:r w:rsidR="00EF6AD9">
          <w:rPr>
            <w:rFonts w:ascii="Georgia" w:hAnsi="Georgia" w:cstheme="minorHAnsi"/>
            <w:sz w:val="24"/>
            <w:szCs w:val="24"/>
          </w:rPr>
          <w:t xml:space="preserve"> </w:t>
        </w:r>
        <w:proofErr w:type="spellStart"/>
        <w:r w:rsidR="00EF6AD9">
          <w:rPr>
            <w:rFonts w:ascii="Georgia" w:hAnsi="Georgia" w:cstheme="minorHAnsi"/>
            <w:sz w:val="24"/>
            <w:szCs w:val="24"/>
          </w:rPr>
          <w:t>trough</w:t>
        </w:r>
      </w:ins>
      <w:del w:id="202" w:author="Tzvika Harpaz" w:date="2018-06-06T11:44:00Z">
        <w:r w:rsidR="0069711C" w:rsidRPr="00F51408" w:rsidDel="00EF6AD9">
          <w:rPr>
            <w:rFonts w:ascii="Georgia" w:hAnsi="Georgia" w:cstheme="minorHAnsi"/>
            <w:sz w:val="24"/>
            <w:szCs w:val="24"/>
          </w:rPr>
          <w:delText xml:space="preserve">n RST </w:delText>
        </w:r>
      </w:del>
      <w:r w:rsidR="0069711C" w:rsidRPr="00F51408">
        <w:rPr>
          <w:rFonts w:ascii="Georgia" w:hAnsi="Georgia" w:cstheme="minorHAnsi"/>
          <w:sz w:val="24"/>
          <w:szCs w:val="24"/>
        </w:rPr>
        <w:t>with</w:t>
      </w:r>
      <w:proofErr w:type="spellEnd"/>
      <w:r w:rsidR="0069711C" w:rsidRPr="00F51408">
        <w:rPr>
          <w:rFonts w:ascii="Georgia" w:hAnsi="Georgia" w:cstheme="minorHAnsi"/>
          <w:sz w:val="24"/>
          <w:szCs w:val="24"/>
        </w:rPr>
        <w:t xml:space="preserve"> an Eastern (Western) axis. A trough that crosses </w:t>
      </w:r>
      <w:r w:rsidR="00CA33E6" w:rsidRPr="00F51408">
        <w:rPr>
          <w:rFonts w:ascii="Georgia" w:hAnsi="Georgia" w:cstheme="minorHAnsi"/>
          <w:sz w:val="24"/>
          <w:szCs w:val="24"/>
        </w:rPr>
        <w:t xml:space="preserve">the region through the line separating </w:t>
      </w:r>
      <w:r w:rsidR="0069711C" w:rsidRPr="00F51408">
        <w:rPr>
          <w:rFonts w:ascii="Georgia" w:hAnsi="Georgia" w:cstheme="minorHAnsi"/>
          <w:sz w:val="24"/>
          <w:szCs w:val="24"/>
        </w:rPr>
        <w:t xml:space="preserve">between </w:t>
      </w:r>
      <w:r w:rsidR="00CA33E6" w:rsidRPr="00F51408">
        <w:rPr>
          <w:rFonts w:ascii="Georgia" w:hAnsi="Georgia" w:cstheme="minorHAnsi"/>
          <w:sz w:val="24"/>
          <w:szCs w:val="24"/>
        </w:rPr>
        <w:t>i</w:t>
      </w:r>
      <w:r w:rsidR="0069711C" w:rsidRPr="00F51408">
        <w:rPr>
          <w:rFonts w:ascii="Georgia" w:hAnsi="Georgia" w:cstheme="minorHAnsi"/>
          <w:sz w:val="24"/>
          <w:szCs w:val="24"/>
        </w:rPr>
        <w:t>t</w:t>
      </w:r>
      <w:r w:rsidR="00CA33E6" w:rsidRPr="00F51408">
        <w:rPr>
          <w:rFonts w:ascii="Georgia" w:hAnsi="Georgia" w:cstheme="minorHAnsi"/>
          <w:sz w:val="24"/>
          <w:szCs w:val="24"/>
        </w:rPr>
        <w:t xml:space="preserve">s western and eastern </w:t>
      </w:r>
      <w:r w:rsidR="0069711C" w:rsidRPr="00F51408">
        <w:rPr>
          <w:rFonts w:ascii="Georgia" w:hAnsi="Georgia" w:cstheme="minorHAnsi"/>
          <w:sz w:val="24"/>
          <w:szCs w:val="24"/>
        </w:rPr>
        <w:t xml:space="preserve">halves </w:t>
      </w:r>
      <w:del w:id="203" w:author="Tzvika Harpaz" w:date="2018-06-06T11:44:00Z">
        <w:r w:rsidR="00CA33E6" w:rsidRPr="00F51408" w:rsidDel="00EF6AD9">
          <w:rPr>
            <w:rFonts w:ascii="Georgia" w:hAnsi="Georgia" w:cstheme="minorHAnsi"/>
            <w:sz w:val="24"/>
            <w:szCs w:val="24"/>
          </w:rPr>
          <w:delText xml:space="preserve">the case </w:delText>
        </w:r>
        <w:r w:rsidR="0069711C" w:rsidRPr="00F51408" w:rsidDel="00EF6AD9">
          <w:rPr>
            <w:rFonts w:ascii="Georgia" w:hAnsi="Georgia" w:cstheme="minorHAnsi"/>
            <w:sz w:val="24"/>
            <w:szCs w:val="24"/>
          </w:rPr>
          <w:delText xml:space="preserve"> </w:delText>
        </w:r>
      </w:del>
      <w:r w:rsidR="0069711C" w:rsidRPr="00F51408">
        <w:rPr>
          <w:rFonts w:ascii="Georgia" w:hAnsi="Georgia" w:cstheme="minorHAnsi"/>
          <w:sz w:val="24"/>
          <w:szCs w:val="24"/>
        </w:rPr>
        <w:t>is classified as an RST with a central axis.</w:t>
      </w:r>
    </w:p>
    <w:p w14:paraId="165F0066" w14:textId="7866D7A7" w:rsidR="00EF6AD9" w:rsidDel="00DB2144" w:rsidRDefault="00EF6AD9" w:rsidP="00D56918">
      <w:pPr>
        <w:spacing w:after="120" w:line="360" w:lineRule="auto"/>
        <w:jc w:val="both"/>
        <w:rPr>
          <w:del w:id="204" w:author="Tzvika Harpaz" w:date="2018-06-06T11:46:00Z"/>
          <w:rFonts w:ascii="Georgia" w:hAnsi="Georgia" w:cstheme="minorHAnsi"/>
          <w:sz w:val="24"/>
          <w:szCs w:val="24"/>
        </w:rPr>
      </w:pPr>
      <w:ins w:id="205" w:author="Tzvika Harpaz" w:date="2018-06-06T11:46:00Z">
        <w:r>
          <w:rPr>
            <w:rFonts w:ascii="Georgia" w:hAnsi="Georgia" w:cstheme="minorHAnsi"/>
            <w:sz w:val="24"/>
            <w:szCs w:val="24"/>
          </w:rPr>
          <w:t xml:space="preserve">If more than one merged axes exist for a given day, all merged axes receive a </w:t>
        </w:r>
        <w:proofErr w:type="spellStart"/>
        <w:r>
          <w:rPr>
            <w:rFonts w:ascii="Georgia" w:hAnsi="Georgia" w:cstheme="minorHAnsi"/>
            <w:sz w:val="24"/>
            <w:szCs w:val="24"/>
          </w:rPr>
          <w:t>Geostrpohic</w:t>
        </w:r>
        <w:proofErr w:type="spellEnd"/>
        <w:r>
          <w:rPr>
            <w:rFonts w:ascii="Georgia" w:hAnsi="Georgia" w:cstheme="minorHAnsi"/>
            <w:sz w:val="24"/>
            <w:szCs w:val="24"/>
          </w:rPr>
          <w:t xml:space="preserve"> </w:t>
        </w:r>
        <w:proofErr w:type="spellStart"/>
        <w:r>
          <w:rPr>
            <w:rFonts w:ascii="Georgia" w:hAnsi="Georgia" w:cstheme="minorHAnsi"/>
            <w:sz w:val="24"/>
            <w:szCs w:val="24"/>
          </w:rPr>
          <w:t>Voritcity</w:t>
        </w:r>
        <w:proofErr w:type="spellEnd"/>
        <w:r>
          <w:rPr>
            <w:rFonts w:ascii="Georgia" w:hAnsi="Georgia" w:cstheme="minorHAnsi"/>
            <w:sz w:val="24"/>
            <w:szCs w:val="24"/>
          </w:rPr>
          <w:t xml:space="preserve"> score (GV score) and the one with the highest GV score is selected as the RST axis for that day. A GV score is the total of GV values in each grid point along the axis. This selection method was found to effectively balance axis length and depth, as both are important factors for selecting the right RST</w:t>
        </w:r>
      </w:ins>
      <w:ins w:id="206" w:author="Tzvika Harpaz" w:date="2018-06-06T11:50:00Z">
        <w:r w:rsidR="00DB2144">
          <w:rPr>
            <w:rFonts w:ascii="Georgia" w:hAnsi="Georgia" w:cstheme="minorHAnsi"/>
            <w:sz w:val="24"/>
            <w:szCs w:val="24"/>
          </w:rPr>
          <w:t xml:space="preserve"> </w:t>
        </w:r>
        <w:proofErr w:type="spellStart"/>
        <w:r w:rsidR="00DB2144">
          <w:rPr>
            <w:rFonts w:ascii="Georgia" w:hAnsi="Georgia" w:cstheme="minorHAnsi"/>
            <w:sz w:val="24"/>
            <w:szCs w:val="24"/>
          </w:rPr>
          <w:t>axis.</w:t>
        </w:r>
      </w:ins>
    </w:p>
    <w:p w14:paraId="48241A9A" w14:textId="7E99DC75" w:rsidR="00DB2144" w:rsidRPr="00F51408" w:rsidRDefault="00DB2144" w:rsidP="00DB2144">
      <w:pPr>
        <w:spacing w:after="120" w:line="360" w:lineRule="auto"/>
        <w:jc w:val="both"/>
        <w:rPr>
          <w:ins w:id="207" w:author="Tzvika Harpaz" w:date="2018-06-06T11:49:00Z"/>
          <w:rFonts w:ascii="Georgia" w:hAnsi="Georgia" w:cstheme="minorHAnsi"/>
          <w:sz w:val="24"/>
          <w:szCs w:val="24"/>
        </w:rPr>
      </w:pPr>
      <w:ins w:id="208" w:author="Tzvika Harpaz" w:date="2018-06-06T11:51:00Z">
        <w:r>
          <w:rPr>
            <w:rFonts w:ascii="Georgia" w:hAnsi="Georgia" w:cstheme="minorHAnsi"/>
            <w:sz w:val="24"/>
            <w:szCs w:val="24"/>
          </w:rPr>
          <w:t>The</w:t>
        </w:r>
        <w:proofErr w:type="spellEnd"/>
        <w:r>
          <w:rPr>
            <w:rFonts w:ascii="Georgia" w:hAnsi="Georgia" w:cstheme="minorHAnsi"/>
            <w:sz w:val="24"/>
            <w:szCs w:val="24"/>
          </w:rPr>
          <w:t xml:space="preserve"> classification of the selected RST axis</w:t>
        </w:r>
      </w:ins>
      <w:ins w:id="209" w:author="Tzvika Harpaz" w:date="2018-06-06T11:49:00Z">
        <w:r>
          <w:rPr>
            <w:rFonts w:ascii="Georgia" w:hAnsi="Georgia" w:cstheme="minorHAnsi"/>
            <w:sz w:val="24"/>
            <w:szCs w:val="24"/>
          </w:rPr>
          <w:t xml:space="preserve"> is the final classification for the in</w:t>
        </w:r>
      </w:ins>
      <w:ins w:id="210" w:author="Tzvika Harpaz" w:date="2018-06-06T11:50:00Z">
        <w:r>
          <w:rPr>
            <w:rFonts w:ascii="Georgia" w:hAnsi="Georgia" w:cstheme="minorHAnsi"/>
            <w:sz w:val="24"/>
            <w:szCs w:val="24"/>
          </w:rPr>
          <w:t>put map.</w:t>
        </w:r>
      </w:ins>
    </w:p>
    <w:p w14:paraId="5484C5BB" w14:textId="77777777" w:rsidR="00D56918" w:rsidRPr="00F51408" w:rsidRDefault="00D56918" w:rsidP="00B66F8F">
      <w:pPr>
        <w:spacing w:after="120" w:line="360" w:lineRule="auto"/>
        <w:jc w:val="both"/>
        <w:rPr>
          <w:rFonts w:ascii="Georgia" w:hAnsi="Georgia" w:cstheme="minorHAnsi"/>
          <w:sz w:val="24"/>
          <w:szCs w:val="24"/>
        </w:rPr>
      </w:pPr>
    </w:p>
    <w:p w14:paraId="10C5919F" w14:textId="42E3E700" w:rsidR="0069711C" w:rsidRPr="00F51408" w:rsidRDefault="0069711C" w:rsidP="00D56918">
      <w:pPr>
        <w:pStyle w:val="ListParagraph"/>
        <w:numPr>
          <w:ilvl w:val="1"/>
          <w:numId w:val="1"/>
        </w:numPr>
        <w:spacing w:after="120" w:line="360" w:lineRule="auto"/>
        <w:jc w:val="both"/>
        <w:rPr>
          <w:rFonts w:ascii="Georgia" w:hAnsi="Georgia"/>
          <w:i/>
          <w:iCs/>
          <w:sz w:val="24"/>
          <w:szCs w:val="24"/>
        </w:rPr>
      </w:pPr>
      <w:r w:rsidRPr="00F51408">
        <w:rPr>
          <w:rFonts w:ascii="Georgia" w:hAnsi="Georgia"/>
          <w:i/>
          <w:iCs/>
          <w:sz w:val="24"/>
          <w:szCs w:val="24"/>
        </w:rPr>
        <w:t>Data used</w:t>
      </w:r>
    </w:p>
    <w:p w14:paraId="7C693CE6" w14:textId="1C91542A" w:rsidR="00CD53F8" w:rsidRPr="00F51408" w:rsidRDefault="00B13F07" w:rsidP="00B66F8F">
      <w:pPr>
        <w:spacing w:after="120" w:line="360" w:lineRule="auto"/>
        <w:jc w:val="both"/>
        <w:rPr>
          <w:rFonts w:ascii="Georgia" w:hAnsi="Georgia" w:cstheme="minorHAnsi"/>
          <w:sz w:val="24"/>
          <w:szCs w:val="24"/>
        </w:rPr>
      </w:pPr>
      <w:r w:rsidRPr="00F51408">
        <w:rPr>
          <w:rFonts w:ascii="Georgia" w:hAnsi="Georgia" w:cstheme="minorHAnsi"/>
          <w:sz w:val="24"/>
          <w:szCs w:val="24"/>
        </w:rPr>
        <w:t xml:space="preserve">To test and </w:t>
      </w:r>
      <w:r w:rsidR="00CD53F8" w:rsidRPr="00F51408">
        <w:rPr>
          <w:rFonts w:ascii="Georgia" w:hAnsi="Georgia" w:cstheme="minorHAnsi"/>
          <w:sz w:val="24"/>
          <w:szCs w:val="24"/>
        </w:rPr>
        <w:t xml:space="preserve">tweak the algorithm, </w:t>
      </w:r>
      <w:r w:rsidRPr="00F51408">
        <w:rPr>
          <w:rFonts w:ascii="Georgia" w:hAnsi="Georgia" w:cstheme="minorHAnsi"/>
          <w:sz w:val="24"/>
          <w:szCs w:val="24"/>
        </w:rPr>
        <w:t xml:space="preserve">data </w:t>
      </w:r>
      <w:r w:rsidR="00CD53F8" w:rsidRPr="00F51408">
        <w:rPr>
          <w:rFonts w:ascii="Georgia" w:hAnsi="Georgia" w:cstheme="minorHAnsi"/>
          <w:sz w:val="24"/>
          <w:szCs w:val="24"/>
        </w:rPr>
        <w:t xml:space="preserve">was </w:t>
      </w:r>
      <w:r w:rsidRPr="00F51408">
        <w:rPr>
          <w:rFonts w:ascii="Georgia" w:hAnsi="Georgia" w:cstheme="minorHAnsi"/>
          <w:sz w:val="24"/>
          <w:szCs w:val="24"/>
        </w:rPr>
        <w:t xml:space="preserve">taken from the ERA-Interim reanalysis </w:t>
      </w:r>
      <w:bookmarkStart w:id="211" w:name="_GoBack"/>
      <w:bookmarkEnd w:id="211"/>
      <w:r w:rsidRPr="00F51408">
        <w:rPr>
          <w:rFonts w:ascii="Georgia" w:hAnsi="Georgia" w:cstheme="minorHAnsi"/>
          <w:sz w:val="24"/>
          <w:szCs w:val="24"/>
        </w:rPr>
        <w:t>(</w:t>
      </w:r>
      <w:proofErr w:type="spellStart"/>
      <w:r w:rsidRPr="00F51408">
        <w:rPr>
          <w:rFonts w:ascii="Georgia" w:hAnsi="Georgia" w:cstheme="minorHAnsi"/>
          <w:sz w:val="24"/>
          <w:szCs w:val="24"/>
        </w:rPr>
        <w:t>Uppala</w:t>
      </w:r>
      <w:proofErr w:type="spellEnd"/>
      <w:r w:rsidRPr="00F51408">
        <w:rPr>
          <w:rFonts w:ascii="Georgia" w:hAnsi="Georgia" w:cstheme="minorHAnsi"/>
          <w:sz w:val="24"/>
          <w:szCs w:val="24"/>
        </w:rPr>
        <w:t xml:space="preserve"> et al., 2005; European Centre for Medium-Range Weather Forecasts, 2009; Dee et al., 2011) with 0.75</w:t>
      </w:r>
      <w:r w:rsidR="00CD53F8" w:rsidRPr="00F51408">
        <w:rPr>
          <w:rFonts w:ascii="Georgia" w:hAnsi="Georgia" w:cstheme="minorHAnsi"/>
          <w:sz w:val="24"/>
          <w:szCs w:val="24"/>
        </w:rPr>
        <w:t>°X</w:t>
      </w:r>
      <w:r w:rsidRPr="00F51408">
        <w:rPr>
          <w:rFonts w:ascii="Georgia" w:hAnsi="Georgia" w:cstheme="minorHAnsi"/>
          <w:sz w:val="24"/>
          <w:szCs w:val="24"/>
        </w:rPr>
        <w:t>0.75</w:t>
      </w:r>
      <w:r w:rsidR="00CD53F8" w:rsidRPr="00F51408">
        <w:rPr>
          <w:rFonts w:ascii="Georgia" w:hAnsi="Georgia" w:cstheme="minorHAnsi"/>
          <w:sz w:val="24"/>
          <w:szCs w:val="24"/>
        </w:rPr>
        <w:t>°</w:t>
      </w:r>
      <w:r w:rsidRPr="00F51408">
        <w:rPr>
          <w:rFonts w:ascii="Georgia" w:hAnsi="Georgia" w:cstheme="minorHAnsi"/>
          <w:sz w:val="24"/>
          <w:szCs w:val="24"/>
        </w:rPr>
        <w:t xml:space="preserve"> </w:t>
      </w:r>
      <w:r w:rsidR="00CD53F8" w:rsidRPr="00F51408">
        <w:rPr>
          <w:rFonts w:ascii="Georgia" w:hAnsi="Georgia" w:cstheme="minorHAnsi"/>
          <w:sz w:val="24"/>
          <w:szCs w:val="24"/>
        </w:rPr>
        <w:t xml:space="preserve">and 2.5°X2.5° </w:t>
      </w:r>
      <w:r w:rsidRPr="00F51408">
        <w:rPr>
          <w:rFonts w:ascii="Georgia" w:hAnsi="Georgia" w:cstheme="minorHAnsi"/>
          <w:sz w:val="24"/>
          <w:szCs w:val="24"/>
        </w:rPr>
        <w:t>spatial resolution</w:t>
      </w:r>
      <w:r w:rsidR="00CD53F8" w:rsidRPr="00F51408">
        <w:rPr>
          <w:rFonts w:ascii="Georgia" w:hAnsi="Georgia" w:cstheme="minorHAnsi"/>
          <w:sz w:val="24"/>
          <w:szCs w:val="24"/>
        </w:rPr>
        <w:t>s</w:t>
      </w:r>
      <w:r w:rsidRPr="00F51408">
        <w:rPr>
          <w:rFonts w:ascii="Georgia" w:hAnsi="Georgia" w:cstheme="minorHAnsi"/>
          <w:sz w:val="24"/>
          <w:szCs w:val="24"/>
        </w:rPr>
        <w:t xml:space="preserve">, and </w:t>
      </w:r>
      <w:r w:rsidR="00CD53F8" w:rsidRPr="00F51408">
        <w:rPr>
          <w:rFonts w:ascii="Georgia" w:hAnsi="Georgia" w:cstheme="minorHAnsi"/>
          <w:sz w:val="24"/>
          <w:szCs w:val="24"/>
        </w:rPr>
        <w:t>from the NCEP/NCAR reanalysis archive at a 2.5°X2.5° spatial resolution (</w:t>
      </w:r>
      <w:proofErr w:type="spellStart"/>
      <w:r w:rsidR="00CD53F8" w:rsidRPr="00F51408">
        <w:rPr>
          <w:rFonts w:ascii="Georgia" w:hAnsi="Georgia" w:cstheme="minorHAnsi"/>
          <w:sz w:val="24"/>
          <w:szCs w:val="24"/>
        </w:rPr>
        <w:t>Kalnay</w:t>
      </w:r>
      <w:proofErr w:type="spellEnd"/>
      <w:r w:rsidR="00CD53F8" w:rsidRPr="00F51408">
        <w:rPr>
          <w:rFonts w:ascii="Georgia" w:hAnsi="Georgia" w:cstheme="minorHAnsi"/>
          <w:sz w:val="24"/>
          <w:szCs w:val="24"/>
        </w:rPr>
        <w:t xml:space="preserve"> et al., 1996; Kistler et al., 2001). T</w:t>
      </w:r>
      <w:r w:rsidRPr="00F51408">
        <w:rPr>
          <w:rFonts w:ascii="Georgia" w:hAnsi="Georgia" w:cstheme="minorHAnsi"/>
          <w:sz w:val="24"/>
          <w:szCs w:val="24"/>
        </w:rPr>
        <w:t>he study period corresponds to the availability of th</w:t>
      </w:r>
      <w:r w:rsidR="00CD53F8" w:rsidRPr="00F51408">
        <w:rPr>
          <w:rFonts w:ascii="Georgia" w:hAnsi="Georgia" w:cstheme="minorHAnsi"/>
          <w:sz w:val="24"/>
          <w:szCs w:val="24"/>
        </w:rPr>
        <w:t>e</w:t>
      </w:r>
      <w:r w:rsidRPr="00F51408">
        <w:rPr>
          <w:rFonts w:ascii="Georgia" w:hAnsi="Georgia" w:cstheme="minorHAnsi"/>
          <w:sz w:val="24"/>
          <w:szCs w:val="24"/>
        </w:rPr>
        <w:t xml:space="preserve"> </w:t>
      </w:r>
      <w:r w:rsidR="00CD53F8" w:rsidRPr="00F51408">
        <w:rPr>
          <w:rFonts w:ascii="Georgia" w:hAnsi="Georgia" w:cstheme="minorHAnsi"/>
          <w:sz w:val="24"/>
          <w:szCs w:val="24"/>
        </w:rPr>
        <w:t xml:space="preserve">ERA-Interim </w:t>
      </w:r>
      <w:r w:rsidRPr="00F51408">
        <w:rPr>
          <w:rFonts w:ascii="Georgia" w:hAnsi="Georgia" w:cstheme="minorHAnsi"/>
          <w:sz w:val="24"/>
          <w:szCs w:val="24"/>
        </w:rPr>
        <w:t>data, i.e., 1979-201</w:t>
      </w:r>
      <w:r w:rsidR="00CD53F8" w:rsidRPr="00F51408">
        <w:rPr>
          <w:rFonts w:ascii="Georgia" w:hAnsi="Georgia" w:cstheme="minorHAnsi"/>
          <w:sz w:val="24"/>
          <w:szCs w:val="24"/>
        </w:rPr>
        <w:t>6</w:t>
      </w:r>
      <w:r w:rsidRPr="00F51408">
        <w:rPr>
          <w:rFonts w:ascii="Georgia" w:hAnsi="Georgia" w:cstheme="minorHAnsi"/>
          <w:sz w:val="24"/>
          <w:szCs w:val="24"/>
        </w:rPr>
        <w:t>.</w:t>
      </w:r>
      <w:r w:rsidR="00CD53F8" w:rsidRPr="00F51408">
        <w:rPr>
          <w:rFonts w:ascii="Georgia" w:hAnsi="Georgia" w:cstheme="minorHAnsi"/>
          <w:sz w:val="24"/>
          <w:szCs w:val="24"/>
        </w:rPr>
        <w:t xml:space="preserve"> The data was taken for this region: 20°N </w:t>
      </w:r>
      <w:r w:rsidR="00466C8E" w:rsidRPr="00F51408">
        <w:rPr>
          <w:rFonts w:ascii="Georgia" w:hAnsi="Georgia" w:cstheme="minorHAnsi"/>
          <w:sz w:val="24"/>
          <w:szCs w:val="24"/>
        </w:rPr>
        <w:t>–</w:t>
      </w:r>
      <w:r w:rsidR="00CD53F8" w:rsidRPr="00F51408">
        <w:rPr>
          <w:rFonts w:ascii="Georgia" w:hAnsi="Georgia" w:cstheme="minorHAnsi"/>
          <w:sz w:val="24"/>
          <w:szCs w:val="24"/>
        </w:rPr>
        <w:t xml:space="preserve"> 50°N, 20°E – 50°E.</w:t>
      </w:r>
    </w:p>
    <w:p w14:paraId="1E55F1BB" w14:textId="77777777" w:rsidR="00D56918" w:rsidRPr="00F51408" w:rsidRDefault="00D56918">
      <w:pPr>
        <w:rPr>
          <w:rFonts w:ascii="Georgia" w:hAnsi="Georgia" w:cstheme="minorHAnsi"/>
          <w:sz w:val="24"/>
          <w:szCs w:val="24"/>
        </w:rPr>
      </w:pPr>
    </w:p>
    <w:p w14:paraId="47465F82" w14:textId="77777777" w:rsidR="00D56918" w:rsidRPr="00F51408" w:rsidRDefault="00D56918" w:rsidP="00D56918">
      <w:pPr>
        <w:pStyle w:val="ListParagraph"/>
        <w:numPr>
          <w:ilvl w:val="0"/>
          <w:numId w:val="1"/>
        </w:numPr>
        <w:rPr>
          <w:rFonts w:ascii="Georgia" w:hAnsi="Georgia" w:cstheme="minorHAnsi"/>
          <w:sz w:val="24"/>
          <w:szCs w:val="24"/>
        </w:rPr>
      </w:pPr>
      <w:r w:rsidRPr="00F51408">
        <w:rPr>
          <w:rFonts w:ascii="Georgia" w:hAnsi="Georgia" w:cstheme="minorHAnsi"/>
          <w:sz w:val="24"/>
          <w:szCs w:val="24"/>
        </w:rPr>
        <w:t>Evaluation of the algorithm</w:t>
      </w:r>
    </w:p>
    <w:p w14:paraId="55627E67" w14:textId="1EEED2D5" w:rsidR="00466C8E" w:rsidRPr="00F51408" w:rsidRDefault="00466C8E" w:rsidP="00466C8E">
      <w:pPr>
        <w:rPr>
          <w:rFonts w:ascii="Georgia" w:hAnsi="Georgia" w:cstheme="minorHAnsi"/>
          <w:sz w:val="24"/>
          <w:szCs w:val="24"/>
        </w:rPr>
      </w:pPr>
      <w:r w:rsidRPr="00F51408">
        <w:rPr>
          <w:rFonts w:ascii="Georgia" w:hAnsi="Georgia" w:cstheme="minorHAnsi"/>
          <w:sz w:val="24"/>
          <w:szCs w:val="24"/>
        </w:rPr>
        <w:t xml:space="preserve">Following Alpert et al. (2004a), we started our evaluation on the NCEP-NCAR reanalysis data base, used by them. </w:t>
      </w:r>
    </w:p>
    <w:p w14:paraId="603420BF" w14:textId="13DAFF16" w:rsidR="007456E4" w:rsidRPr="00F51408" w:rsidRDefault="00466C8E" w:rsidP="00466C8E">
      <w:pPr>
        <w:pStyle w:val="ListParagraph"/>
        <w:bidi/>
        <w:ind w:left="360"/>
        <w:jc w:val="center"/>
        <w:rPr>
          <w:rFonts w:ascii="Georgia" w:hAnsi="Georgia"/>
          <w:b/>
          <w:bCs/>
          <w:color w:val="FF0000"/>
          <w:sz w:val="24"/>
          <w:szCs w:val="24"/>
          <w:rtl/>
        </w:rPr>
      </w:pPr>
      <w:r w:rsidRPr="00F51408">
        <w:rPr>
          <w:rFonts w:ascii="Georgia" w:hAnsi="Georgia"/>
          <w:b/>
          <w:bCs/>
          <w:color w:val="FF0000"/>
          <w:sz w:val="24"/>
          <w:szCs w:val="24"/>
          <w:rtl/>
        </w:rPr>
        <w:t>כאן צריכה להיכנס פסקה שמראה כמה הסכמות יש בינינו לבין הזהוי מתוך 100 מקרים שנבחרו אקראית</w:t>
      </w:r>
    </w:p>
    <w:p w14:paraId="29844CB2" w14:textId="56A4BF69" w:rsidR="00643B64" w:rsidRPr="00F51408" w:rsidRDefault="00466C8E" w:rsidP="00DE3AC4">
      <w:pPr>
        <w:spacing w:line="360" w:lineRule="auto"/>
        <w:jc w:val="both"/>
        <w:rPr>
          <w:rFonts w:ascii="Georgia" w:hAnsi="Georgia" w:cstheme="minorHAnsi"/>
          <w:sz w:val="24"/>
          <w:szCs w:val="24"/>
        </w:rPr>
      </w:pPr>
      <w:r w:rsidRPr="00F51408">
        <w:rPr>
          <w:rFonts w:ascii="Georgia" w:hAnsi="Georgia" w:cstheme="minorHAnsi"/>
          <w:sz w:val="24"/>
          <w:szCs w:val="24"/>
        </w:rPr>
        <w:t xml:space="preserve">The identification of the RST and its axis is expected to vary according to the data base used and to the horizontal in which it is given. </w:t>
      </w:r>
      <w:r w:rsidR="00264817" w:rsidRPr="00F51408">
        <w:rPr>
          <w:rFonts w:ascii="Georgia" w:hAnsi="Georgia" w:cstheme="minorHAnsi"/>
          <w:sz w:val="24"/>
          <w:szCs w:val="24"/>
        </w:rPr>
        <w:t xml:space="preserve">Table 1 compare the identification and classification done on three data bases: The NCEP reanalysis with 2.5°×2.5° resolution and the ERA Interim of two different resolutions: 2.5°×2.5° and 0.75°×0.75°. This </w:t>
      </w:r>
      <w:r w:rsidR="00264817" w:rsidRPr="00F51408">
        <w:rPr>
          <w:rFonts w:ascii="Georgia" w:hAnsi="Georgia" w:cstheme="minorHAnsi"/>
          <w:sz w:val="24"/>
          <w:szCs w:val="24"/>
        </w:rPr>
        <w:lastRenderedPageBreak/>
        <w:t xml:space="preserve">enable the comparison between the two data centers on the basis of similar resolution and evaluating the effect that the resolution has on the data from the same sources. </w:t>
      </w:r>
    </w:p>
    <w:tbl>
      <w:tblPr>
        <w:tblW w:w="5000" w:type="pct"/>
        <w:tblLook w:val="04A0" w:firstRow="1" w:lastRow="0" w:firstColumn="1" w:lastColumn="0" w:noHBand="0" w:noVBand="1"/>
      </w:tblPr>
      <w:tblGrid>
        <w:gridCol w:w="1349"/>
        <w:gridCol w:w="2044"/>
        <w:gridCol w:w="956"/>
        <w:gridCol w:w="1125"/>
        <w:gridCol w:w="2378"/>
        <w:gridCol w:w="1197"/>
      </w:tblGrid>
      <w:tr w:rsidR="00AB2736" w:rsidRPr="00F51408" w14:paraId="7272366B" w14:textId="77777777" w:rsidTr="00AB2736">
        <w:trPr>
          <w:trHeight w:val="280"/>
        </w:trPr>
        <w:tc>
          <w:tcPr>
            <w:tcW w:w="1047"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35B5A58"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1979-2016</w:t>
            </w:r>
          </w:p>
        </w:tc>
        <w:tc>
          <w:tcPr>
            <w:tcW w:w="1180" w:type="pct"/>
            <w:tcBorders>
              <w:top w:val="single" w:sz="8" w:space="0" w:color="auto"/>
              <w:left w:val="nil"/>
              <w:bottom w:val="single" w:sz="4" w:space="0" w:color="auto"/>
              <w:right w:val="single" w:sz="4" w:space="0" w:color="auto"/>
            </w:tcBorders>
            <w:shd w:val="clear" w:color="auto" w:fill="auto"/>
            <w:noWrap/>
            <w:vAlign w:val="bottom"/>
            <w:hideMark/>
          </w:tcPr>
          <w:p w14:paraId="32A5A255"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 </w:t>
            </w:r>
          </w:p>
        </w:tc>
        <w:tc>
          <w:tcPr>
            <w:tcW w:w="569" w:type="pct"/>
            <w:tcBorders>
              <w:top w:val="single" w:sz="8" w:space="0" w:color="auto"/>
              <w:left w:val="nil"/>
              <w:bottom w:val="single" w:sz="4" w:space="0" w:color="auto"/>
              <w:right w:val="single" w:sz="4" w:space="0" w:color="auto"/>
            </w:tcBorders>
            <w:shd w:val="clear" w:color="auto" w:fill="auto"/>
            <w:noWrap/>
            <w:vAlign w:val="bottom"/>
            <w:hideMark/>
          </w:tcPr>
          <w:p w14:paraId="175171D8"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 </w:t>
            </w:r>
          </w:p>
        </w:tc>
        <w:tc>
          <w:tcPr>
            <w:tcW w:w="664" w:type="pct"/>
            <w:tcBorders>
              <w:top w:val="single" w:sz="8" w:space="0" w:color="auto"/>
              <w:left w:val="nil"/>
              <w:bottom w:val="single" w:sz="4" w:space="0" w:color="auto"/>
              <w:right w:val="single" w:sz="4" w:space="0" w:color="auto"/>
            </w:tcBorders>
            <w:shd w:val="clear" w:color="auto" w:fill="auto"/>
            <w:noWrap/>
            <w:vAlign w:val="bottom"/>
            <w:hideMark/>
          </w:tcPr>
          <w:p w14:paraId="2A893294"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ERA</w:t>
            </w:r>
          </w:p>
        </w:tc>
        <w:tc>
          <w:tcPr>
            <w:tcW w:w="840" w:type="pct"/>
            <w:tcBorders>
              <w:top w:val="single" w:sz="8" w:space="0" w:color="auto"/>
              <w:left w:val="nil"/>
              <w:bottom w:val="single" w:sz="4" w:space="0" w:color="auto"/>
              <w:right w:val="single" w:sz="4" w:space="0" w:color="auto"/>
            </w:tcBorders>
            <w:shd w:val="clear" w:color="auto" w:fill="auto"/>
            <w:noWrap/>
            <w:vAlign w:val="bottom"/>
            <w:hideMark/>
          </w:tcPr>
          <w:p w14:paraId="6C6619B3"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0.75°×0.75°</w:t>
            </w:r>
          </w:p>
        </w:tc>
        <w:tc>
          <w:tcPr>
            <w:tcW w:w="699" w:type="pct"/>
            <w:tcBorders>
              <w:top w:val="single" w:sz="8" w:space="0" w:color="auto"/>
              <w:left w:val="nil"/>
              <w:bottom w:val="single" w:sz="4" w:space="0" w:color="auto"/>
              <w:right w:val="single" w:sz="4" w:space="0" w:color="auto"/>
            </w:tcBorders>
            <w:shd w:val="clear" w:color="auto" w:fill="auto"/>
            <w:noWrap/>
            <w:vAlign w:val="bottom"/>
            <w:hideMark/>
          </w:tcPr>
          <w:p w14:paraId="23F4E23D"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 </w:t>
            </w:r>
          </w:p>
        </w:tc>
      </w:tr>
      <w:tr w:rsidR="00AB2736" w:rsidRPr="00F51408" w14:paraId="48DA96CA" w14:textId="77777777" w:rsidTr="00AB2736">
        <w:trPr>
          <w:trHeight w:val="280"/>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14:paraId="229EA68D"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 </w:t>
            </w:r>
          </w:p>
        </w:tc>
        <w:tc>
          <w:tcPr>
            <w:tcW w:w="1180" w:type="pct"/>
            <w:tcBorders>
              <w:top w:val="nil"/>
              <w:left w:val="nil"/>
              <w:bottom w:val="single" w:sz="4" w:space="0" w:color="auto"/>
              <w:right w:val="single" w:sz="4" w:space="0" w:color="auto"/>
            </w:tcBorders>
            <w:shd w:val="clear" w:color="auto" w:fill="auto"/>
            <w:noWrap/>
            <w:vAlign w:val="bottom"/>
            <w:hideMark/>
          </w:tcPr>
          <w:p w14:paraId="3B68367B"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 </w:t>
            </w:r>
          </w:p>
        </w:tc>
        <w:tc>
          <w:tcPr>
            <w:tcW w:w="569" w:type="pct"/>
            <w:tcBorders>
              <w:top w:val="nil"/>
              <w:left w:val="nil"/>
              <w:bottom w:val="single" w:sz="4" w:space="0" w:color="auto"/>
              <w:right w:val="single" w:sz="4" w:space="0" w:color="auto"/>
            </w:tcBorders>
            <w:shd w:val="clear" w:color="000000" w:fill="FFCC99"/>
            <w:noWrap/>
            <w:vAlign w:val="bottom"/>
            <w:hideMark/>
          </w:tcPr>
          <w:p w14:paraId="27FEDC8F"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No RST</w:t>
            </w:r>
          </w:p>
        </w:tc>
        <w:tc>
          <w:tcPr>
            <w:tcW w:w="664" w:type="pct"/>
            <w:tcBorders>
              <w:top w:val="nil"/>
              <w:left w:val="nil"/>
              <w:bottom w:val="single" w:sz="4" w:space="0" w:color="auto"/>
              <w:right w:val="single" w:sz="4" w:space="0" w:color="auto"/>
            </w:tcBorders>
            <w:shd w:val="clear" w:color="000000" w:fill="FFCC99"/>
            <w:noWrap/>
            <w:vAlign w:val="bottom"/>
            <w:hideMark/>
          </w:tcPr>
          <w:p w14:paraId="7760258C"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RST-East</w:t>
            </w:r>
          </w:p>
        </w:tc>
        <w:tc>
          <w:tcPr>
            <w:tcW w:w="840" w:type="pct"/>
            <w:tcBorders>
              <w:top w:val="nil"/>
              <w:left w:val="nil"/>
              <w:bottom w:val="single" w:sz="4" w:space="0" w:color="auto"/>
              <w:right w:val="single" w:sz="4" w:space="0" w:color="auto"/>
            </w:tcBorders>
            <w:shd w:val="clear" w:color="000000" w:fill="FFCC99"/>
            <w:noWrap/>
            <w:vAlign w:val="bottom"/>
            <w:hideMark/>
          </w:tcPr>
          <w:p w14:paraId="3E8D76A1"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RST-Central</w:t>
            </w:r>
          </w:p>
        </w:tc>
        <w:tc>
          <w:tcPr>
            <w:tcW w:w="699" w:type="pct"/>
            <w:tcBorders>
              <w:top w:val="nil"/>
              <w:left w:val="nil"/>
              <w:bottom w:val="single" w:sz="4" w:space="0" w:color="auto"/>
              <w:right w:val="single" w:sz="4" w:space="0" w:color="auto"/>
            </w:tcBorders>
            <w:shd w:val="clear" w:color="000000" w:fill="FFCC99"/>
            <w:noWrap/>
            <w:vAlign w:val="bottom"/>
            <w:hideMark/>
          </w:tcPr>
          <w:p w14:paraId="540CC140"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RST-West</w:t>
            </w:r>
          </w:p>
        </w:tc>
      </w:tr>
      <w:tr w:rsidR="00AB2736" w:rsidRPr="00F51408" w14:paraId="64B586D8" w14:textId="77777777" w:rsidTr="00AB2736">
        <w:trPr>
          <w:trHeight w:val="280"/>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14:paraId="04D799A1"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 </w:t>
            </w:r>
          </w:p>
        </w:tc>
        <w:tc>
          <w:tcPr>
            <w:tcW w:w="1180" w:type="pct"/>
            <w:tcBorders>
              <w:top w:val="nil"/>
              <w:left w:val="nil"/>
              <w:bottom w:val="single" w:sz="4" w:space="0" w:color="auto"/>
              <w:right w:val="single" w:sz="4" w:space="0" w:color="auto"/>
            </w:tcBorders>
            <w:shd w:val="clear" w:color="000000" w:fill="FFCC99"/>
            <w:noWrap/>
            <w:vAlign w:val="bottom"/>
            <w:hideMark/>
          </w:tcPr>
          <w:p w14:paraId="5E2D6B96"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No RST</w:t>
            </w:r>
          </w:p>
        </w:tc>
        <w:tc>
          <w:tcPr>
            <w:tcW w:w="569" w:type="pct"/>
            <w:tcBorders>
              <w:top w:val="nil"/>
              <w:left w:val="nil"/>
              <w:bottom w:val="single" w:sz="4" w:space="0" w:color="auto"/>
              <w:right w:val="single" w:sz="4" w:space="0" w:color="auto"/>
            </w:tcBorders>
            <w:shd w:val="clear" w:color="auto" w:fill="auto"/>
            <w:noWrap/>
            <w:vAlign w:val="bottom"/>
            <w:hideMark/>
          </w:tcPr>
          <w:p w14:paraId="0F8538E1" w14:textId="77777777" w:rsidR="00AB2736" w:rsidRPr="00F51408" w:rsidRDefault="00AB2736" w:rsidP="00873ADF">
            <w:pPr>
              <w:spacing w:before="20" w:after="20" w:line="240" w:lineRule="auto"/>
              <w:jc w:val="center"/>
              <w:rPr>
                <w:rFonts w:ascii="Georgia" w:eastAsia="Times New Roman" w:hAnsi="Georgia" w:cstheme="majorBidi"/>
                <w:b/>
                <w:bCs/>
                <w:color w:val="006100"/>
                <w:sz w:val="20"/>
                <w:szCs w:val="20"/>
              </w:rPr>
            </w:pPr>
            <w:r w:rsidRPr="00F51408">
              <w:rPr>
                <w:rFonts w:ascii="Georgia" w:eastAsia="Times New Roman" w:hAnsi="Georgia" w:cstheme="majorBidi"/>
                <w:b/>
                <w:bCs/>
                <w:color w:val="006100"/>
                <w:sz w:val="20"/>
                <w:szCs w:val="20"/>
              </w:rPr>
              <w:t>10024</w:t>
            </w:r>
          </w:p>
        </w:tc>
        <w:tc>
          <w:tcPr>
            <w:tcW w:w="664" w:type="pct"/>
            <w:tcBorders>
              <w:top w:val="nil"/>
              <w:left w:val="nil"/>
              <w:bottom w:val="single" w:sz="4" w:space="0" w:color="auto"/>
              <w:right w:val="single" w:sz="4" w:space="0" w:color="auto"/>
            </w:tcBorders>
            <w:shd w:val="clear" w:color="auto" w:fill="auto"/>
            <w:noWrap/>
            <w:vAlign w:val="bottom"/>
            <w:hideMark/>
          </w:tcPr>
          <w:p w14:paraId="04E3CBFC"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141</w:t>
            </w:r>
          </w:p>
        </w:tc>
        <w:tc>
          <w:tcPr>
            <w:tcW w:w="840" w:type="pct"/>
            <w:tcBorders>
              <w:top w:val="nil"/>
              <w:left w:val="nil"/>
              <w:bottom w:val="single" w:sz="4" w:space="0" w:color="auto"/>
              <w:right w:val="single" w:sz="4" w:space="0" w:color="auto"/>
            </w:tcBorders>
            <w:shd w:val="clear" w:color="auto" w:fill="auto"/>
            <w:noWrap/>
            <w:vAlign w:val="bottom"/>
            <w:hideMark/>
          </w:tcPr>
          <w:p w14:paraId="32153786"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149</w:t>
            </w:r>
          </w:p>
        </w:tc>
        <w:tc>
          <w:tcPr>
            <w:tcW w:w="699" w:type="pct"/>
            <w:tcBorders>
              <w:top w:val="nil"/>
              <w:left w:val="nil"/>
              <w:bottom w:val="single" w:sz="4" w:space="0" w:color="auto"/>
              <w:right w:val="single" w:sz="4" w:space="0" w:color="auto"/>
            </w:tcBorders>
            <w:shd w:val="clear" w:color="auto" w:fill="auto"/>
            <w:noWrap/>
            <w:vAlign w:val="bottom"/>
            <w:hideMark/>
          </w:tcPr>
          <w:p w14:paraId="72FFD343"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69</w:t>
            </w:r>
          </w:p>
        </w:tc>
      </w:tr>
      <w:tr w:rsidR="00AB2736" w:rsidRPr="00F51408" w14:paraId="7A41EA6D" w14:textId="77777777" w:rsidTr="00AB2736">
        <w:trPr>
          <w:trHeight w:val="280"/>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14:paraId="23030495"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NCEP</w:t>
            </w:r>
          </w:p>
        </w:tc>
        <w:tc>
          <w:tcPr>
            <w:tcW w:w="1180" w:type="pct"/>
            <w:tcBorders>
              <w:top w:val="nil"/>
              <w:left w:val="nil"/>
              <w:bottom w:val="single" w:sz="4" w:space="0" w:color="auto"/>
              <w:right w:val="single" w:sz="4" w:space="0" w:color="auto"/>
            </w:tcBorders>
            <w:shd w:val="clear" w:color="000000" w:fill="FFCC99"/>
            <w:noWrap/>
            <w:vAlign w:val="bottom"/>
            <w:hideMark/>
          </w:tcPr>
          <w:p w14:paraId="45D38220"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RST-East</w:t>
            </w:r>
          </w:p>
        </w:tc>
        <w:tc>
          <w:tcPr>
            <w:tcW w:w="569" w:type="pct"/>
            <w:tcBorders>
              <w:top w:val="nil"/>
              <w:left w:val="nil"/>
              <w:bottom w:val="single" w:sz="4" w:space="0" w:color="auto"/>
              <w:right w:val="single" w:sz="4" w:space="0" w:color="auto"/>
            </w:tcBorders>
            <w:shd w:val="clear" w:color="auto" w:fill="auto"/>
            <w:noWrap/>
            <w:vAlign w:val="bottom"/>
            <w:hideMark/>
          </w:tcPr>
          <w:p w14:paraId="5E33CFBA"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FF0000"/>
                <w:sz w:val="20"/>
                <w:szCs w:val="20"/>
              </w:rPr>
              <w:t>1369</w:t>
            </w:r>
          </w:p>
        </w:tc>
        <w:tc>
          <w:tcPr>
            <w:tcW w:w="664" w:type="pct"/>
            <w:tcBorders>
              <w:top w:val="nil"/>
              <w:left w:val="nil"/>
              <w:bottom w:val="single" w:sz="4" w:space="0" w:color="auto"/>
              <w:right w:val="single" w:sz="4" w:space="0" w:color="auto"/>
            </w:tcBorders>
            <w:shd w:val="clear" w:color="auto" w:fill="auto"/>
            <w:noWrap/>
            <w:vAlign w:val="bottom"/>
            <w:hideMark/>
          </w:tcPr>
          <w:p w14:paraId="04B50511" w14:textId="77777777" w:rsidR="00AB2736" w:rsidRPr="00F51408" w:rsidRDefault="00AB2736" w:rsidP="00873ADF">
            <w:pPr>
              <w:spacing w:before="20" w:after="20" w:line="240" w:lineRule="auto"/>
              <w:jc w:val="center"/>
              <w:rPr>
                <w:rFonts w:ascii="Georgia" w:eastAsia="Times New Roman" w:hAnsi="Georgia" w:cstheme="majorBidi"/>
                <w:b/>
                <w:bCs/>
                <w:color w:val="006100"/>
                <w:sz w:val="20"/>
                <w:szCs w:val="20"/>
              </w:rPr>
            </w:pPr>
            <w:r w:rsidRPr="00F51408">
              <w:rPr>
                <w:rFonts w:ascii="Georgia" w:eastAsia="Times New Roman" w:hAnsi="Georgia" w:cstheme="majorBidi"/>
                <w:b/>
                <w:bCs/>
                <w:color w:val="006100"/>
                <w:sz w:val="20"/>
                <w:szCs w:val="20"/>
              </w:rPr>
              <w:t>397</w:t>
            </w:r>
          </w:p>
        </w:tc>
        <w:tc>
          <w:tcPr>
            <w:tcW w:w="840" w:type="pct"/>
            <w:tcBorders>
              <w:top w:val="nil"/>
              <w:left w:val="nil"/>
              <w:bottom w:val="single" w:sz="4" w:space="0" w:color="auto"/>
              <w:right w:val="single" w:sz="4" w:space="0" w:color="auto"/>
            </w:tcBorders>
            <w:shd w:val="clear" w:color="auto" w:fill="auto"/>
            <w:noWrap/>
            <w:vAlign w:val="bottom"/>
            <w:hideMark/>
          </w:tcPr>
          <w:p w14:paraId="2F8FFF45"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FF0000"/>
                <w:sz w:val="20"/>
                <w:szCs w:val="20"/>
              </w:rPr>
              <w:t>543</w:t>
            </w:r>
          </w:p>
        </w:tc>
        <w:tc>
          <w:tcPr>
            <w:tcW w:w="699" w:type="pct"/>
            <w:tcBorders>
              <w:top w:val="nil"/>
              <w:left w:val="nil"/>
              <w:bottom w:val="single" w:sz="4" w:space="0" w:color="auto"/>
              <w:right w:val="single" w:sz="4" w:space="0" w:color="auto"/>
            </w:tcBorders>
            <w:shd w:val="clear" w:color="auto" w:fill="auto"/>
            <w:noWrap/>
            <w:vAlign w:val="bottom"/>
            <w:hideMark/>
          </w:tcPr>
          <w:p w14:paraId="4240C658"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98</w:t>
            </w:r>
          </w:p>
        </w:tc>
      </w:tr>
      <w:tr w:rsidR="00AB2736" w:rsidRPr="00F51408" w14:paraId="727C4E85" w14:textId="77777777" w:rsidTr="00AB2736">
        <w:trPr>
          <w:trHeight w:val="280"/>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14:paraId="4DCB6151"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2.5°×2.5°</w:t>
            </w:r>
          </w:p>
        </w:tc>
        <w:tc>
          <w:tcPr>
            <w:tcW w:w="1180" w:type="pct"/>
            <w:tcBorders>
              <w:top w:val="nil"/>
              <w:left w:val="nil"/>
              <w:bottom w:val="single" w:sz="4" w:space="0" w:color="auto"/>
              <w:right w:val="single" w:sz="4" w:space="0" w:color="auto"/>
            </w:tcBorders>
            <w:shd w:val="clear" w:color="000000" w:fill="FFCC99"/>
            <w:noWrap/>
            <w:vAlign w:val="bottom"/>
            <w:hideMark/>
          </w:tcPr>
          <w:p w14:paraId="0E6134E0"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RST-Central</w:t>
            </w:r>
          </w:p>
        </w:tc>
        <w:tc>
          <w:tcPr>
            <w:tcW w:w="569" w:type="pct"/>
            <w:tcBorders>
              <w:top w:val="nil"/>
              <w:left w:val="nil"/>
              <w:bottom w:val="single" w:sz="4" w:space="0" w:color="auto"/>
              <w:right w:val="single" w:sz="4" w:space="0" w:color="auto"/>
            </w:tcBorders>
            <w:shd w:val="clear" w:color="auto" w:fill="auto"/>
            <w:noWrap/>
            <w:vAlign w:val="bottom"/>
            <w:hideMark/>
          </w:tcPr>
          <w:p w14:paraId="42361DB0"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390</w:t>
            </w:r>
          </w:p>
        </w:tc>
        <w:tc>
          <w:tcPr>
            <w:tcW w:w="664" w:type="pct"/>
            <w:tcBorders>
              <w:top w:val="nil"/>
              <w:left w:val="nil"/>
              <w:bottom w:val="single" w:sz="4" w:space="0" w:color="auto"/>
              <w:right w:val="single" w:sz="4" w:space="0" w:color="auto"/>
            </w:tcBorders>
            <w:shd w:val="clear" w:color="auto" w:fill="auto"/>
            <w:noWrap/>
            <w:vAlign w:val="bottom"/>
            <w:hideMark/>
          </w:tcPr>
          <w:p w14:paraId="311DB823"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50</w:t>
            </w:r>
          </w:p>
        </w:tc>
        <w:tc>
          <w:tcPr>
            <w:tcW w:w="840" w:type="pct"/>
            <w:tcBorders>
              <w:top w:val="nil"/>
              <w:left w:val="nil"/>
              <w:bottom w:val="single" w:sz="4" w:space="0" w:color="auto"/>
              <w:right w:val="single" w:sz="4" w:space="0" w:color="auto"/>
            </w:tcBorders>
            <w:shd w:val="clear" w:color="auto" w:fill="auto"/>
            <w:noWrap/>
            <w:vAlign w:val="bottom"/>
            <w:hideMark/>
          </w:tcPr>
          <w:p w14:paraId="5C2DF054" w14:textId="77777777" w:rsidR="00AB2736" w:rsidRPr="00F51408" w:rsidRDefault="00AB2736" w:rsidP="00873ADF">
            <w:pPr>
              <w:spacing w:before="20" w:after="20" w:line="240" w:lineRule="auto"/>
              <w:jc w:val="center"/>
              <w:rPr>
                <w:rFonts w:ascii="Georgia" w:eastAsia="Times New Roman" w:hAnsi="Georgia" w:cstheme="majorBidi"/>
                <w:b/>
                <w:bCs/>
                <w:color w:val="006100"/>
                <w:sz w:val="20"/>
                <w:szCs w:val="20"/>
              </w:rPr>
            </w:pPr>
            <w:r w:rsidRPr="00F51408">
              <w:rPr>
                <w:rFonts w:ascii="Georgia" w:eastAsia="Times New Roman" w:hAnsi="Georgia" w:cstheme="majorBidi"/>
                <w:b/>
                <w:bCs/>
                <w:color w:val="006100"/>
                <w:sz w:val="20"/>
                <w:szCs w:val="20"/>
              </w:rPr>
              <w:t>381</w:t>
            </w:r>
          </w:p>
        </w:tc>
        <w:tc>
          <w:tcPr>
            <w:tcW w:w="699" w:type="pct"/>
            <w:tcBorders>
              <w:top w:val="nil"/>
              <w:left w:val="nil"/>
              <w:bottom w:val="single" w:sz="4" w:space="0" w:color="auto"/>
              <w:right w:val="single" w:sz="4" w:space="0" w:color="auto"/>
            </w:tcBorders>
            <w:shd w:val="clear" w:color="auto" w:fill="auto"/>
            <w:noWrap/>
            <w:vAlign w:val="bottom"/>
            <w:hideMark/>
          </w:tcPr>
          <w:p w14:paraId="6969A9A5"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91</w:t>
            </w:r>
          </w:p>
        </w:tc>
      </w:tr>
      <w:tr w:rsidR="00AB2736" w:rsidRPr="00F51408" w14:paraId="0B3D7885" w14:textId="77777777" w:rsidTr="00AB2736">
        <w:trPr>
          <w:trHeight w:val="290"/>
        </w:trPr>
        <w:tc>
          <w:tcPr>
            <w:tcW w:w="1047" w:type="pct"/>
            <w:tcBorders>
              <w:top w:val="nil"/>
              <w:left w:val="single" w:sz="8" w:space="0" w:color="auto"/>
              <w:bottom w:val="single" w:sz="8" w:space="0" w:color="auto"/>
              <w:right w:val="single" w:sz="4" w:space="0" w:color="auto"/>
            </w:tcBorders>
            <w:shd w:val="clear" w:color="auto" w:fill="auto"/>
            <w:noWrap/>
            <w:vAlign w:val="bottom"/>
            <w:hideMark/>
          </w:tcPr>
          <w:p w14:paraId="25DD27C0"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 </w:t>
            </w:r>
          </w:p>
        </w:tc>
        <w:tc>
          <w:tcPr>
            <w:tcW w:w="1180" w:type="pct"/>
            <w:tcBorders>
              <w:top w:val="nil"/>
              <w:left w:val="nil"/>
              <w:bottom w:val="single" w:sz="8" w:space="0" w:color="auto"/>
              <w:right w:val="single" w:sz="4" w:space="0" w:color="auto"/>
            </w:tcBorders>
            <w:shd w:val="clear" w:color="000000" w:fill="FFCC99"/>
            <w:noWrap/>
            <w:vAlign w:val="bottom"/>
            <w:hideMark/>
          </w:tcPr>
          <w:p w14:paraId="304AA5BA"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RST-West</w:t>
            </w:r>
          </w:p>
        </w:tc>
        <w:tc>
          <w:tcPr>
            <w:tcW w:w="569" w:type="pct"/>
            <w:tcBorders>
              <w:top w:val="nil"/>
              <w:left w:val="nil"/>
              <w:bottom w:val="single" w:sz="8" w:space="0" w:color="auto"/>
              <w:right w:val="single" w:sz="4" w:space="0" w:color="auto"/>
            </w:tcBorders>
            <w:shd w:val="clear" w:color="auto" w:fill="auto"/>
            <w:noWrap/>
            <w:vAlign w:val="bottom"/>
            <w:hideMark/>
          </w:tcPr>
          <w:p w14:paraId="3AC49428"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107</w:t>
            </w:r>
          </w:p>
        </w:tc>
        <w:tc>
          <w:tcPr>
            <w:tcW w:w="664" w:type="pct"/>
            <w:tcBorders>
              <w:top w:val="nil"/>
              <w:left w:val="nil"/>
              <w:bottom w:val="single" w:sz="8" w:space="0" w:color="auto"/>
              <w:right w:val="single" w:sz="4" w:space="0" w:color="auto"/>
            </w:tcBorders>
            <w:shd w:val="clear" w:color="auto" w:fill="auto"/>
            <w:noWrap/>
            <w:vAlign w:val="bottom"/>
            <w:hideMark/>
          </w:tcPr>
          <w:p w14:paraId="2274963A"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11</w:t>
            </w:r>
          </w:p>
        </w:tc>
        <w:tc>
          <w:tcPr>
            <w:tcW w:w="840" w:type="pct"/>
            <w:tcBorders>
              <w:top w:val="nil"/>
              <w:left w:val="nil"/>
              <w:bottom w:val="single" w:sz="8" w:space="0" w:color="auto"/>
              <w:right w:val="single" w:sz="4" w:space="0" w:color="auto"/>
            </w:tcBorders>
            <w:shd w:val="clear" w:color="auto" w:fill="auto"/>
            <w:noWrap/>
            <w:vAlign w:val="bottom"/>
            <w:hideMark/>
          </w:tcPr>
          <w:p w14:paraId="6DB404C9"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47</w:t>
            </w:r>
          </w:p>
        </w:tc>
        <w:tc>
          <w:tcPr>
            <w:tcW w:w="699" w:type="pct"/>
            <w:tcBorders>
              <w:top w:val="nil"/>
              <w:left w:val="nil"/>
              <w:bottom w:val="single" w:sz="8" w:space="0" w:color="auto"/>
              <w:right w:val="single" w:sz="4" w:space="0" w:color="auto"/>
            </w:tcBorders>
            <w:shd w:val="clear" w:color="auto" w:fill="auto"/>
            <w:noWrap/>
            <w:vAlign w:val="bottom"/>
            <w:hideMark/>
          </w:tcPr>
          <w:p w14:paraId="2E288B6E" w14:textId="77777777" w:rsidR="00AB2736" w:rsidRPr="00F51408" w:rsidRDefault="00AB2736" w:rsidP="00873ADF">
            <w:pPr>
              <w:spacing w:before="20" w:after="20" w:line="240" w:lineRule="auto"/>
              <w:jc w:val="center"/>
              <w:rPr>
                <w:rFonts w:ascii="Georgia" w:eastAsia="Times New Roman" w:hAnsi="Georgia" w:cstheme="majorBidi"/>
                <w:b/>
                <w:bCs/>
                <w:color w:val="006100"/>
                <w:sz w:val="20"/>
                <w:szCs w:val="20"/>
              </w:rPr>
            </w:pPr>
            <w:r w:rsidRPr="00F51408">
              <w:rPr>
                <w:rFonts w:ascii="Georgia" w:eastAsia="Times New Roman" w:hAnsi="Georgia" w:cstheme="majorBidi"/>
                <w:b/>
                <w:bCs/>
                <w:color w:val="006100"/>
                <w:sz w:val="20"/>
                <w:szCs w:val="20"/>
              </w:rPr>
              <w:t>13</w:t>
            </w:r>
          </w:p>
        </w:tc>
      </w:tr>
      <w:tr w:rsidR="00AB2736" w:rsidRPr="00F51408" w14:paraId="3A1D777B" w14:textId="77777777" w:rsidTr="00AB2736">
        <w:trPr>
          <w:trHeight w:val="290"/>
        </w:trPr>
        <w:tc>
          <w:tcPr>
            <w:tcW w:w="1047" w:type="pct"/>
            <w:tcBorders>
              <w:top w:val="nil"/>
              <w:left w:val="single" w:sz="8" w:space="0" w:color="auto"/>
              <w:bottom w:val="nil"/>
              <w:right w:val="single" w:sz="4" w:space="0" w:color="auto"/>
            </w:tcBorders>
            <w:shd w:val="clear" w:color="auto" w:fill="D0CECE" w:themeFill="background2" w:themeFillShade="E6"/>
            <w:noWrap/>
            <w:vAlign w:val="center"/>
            <w:hideMark/>
          </w:tcPr>
          <w:p w14:paraId="5045410F" w14:textId="2D4631BE" w:rsidR="00AB2736" w:rsidRPr="00F51408" w:rsidRDefault="00873ADF"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Agreement</w:t>
            </w:r>
          </w:p>
        </w:tc>
        <w:tc>
          <w:tcPr>
            <w:tcW w:w="1180" w:type="pct"/>
            <w:tcBorders>
              <w:top w:val="nil"/>
              <w:left w:val="nil"/>
              <w:bottom w:val="nil"/>
              <w:right w:val="single" w:sz="4" w:space="0" w:color="auto"/>
            </w:tcBorders>
            <w:shd w:val="clear" w:color="auto" w:fill="D0CECE" w:themeFill="background2" w:themeFillShade="E6"/>
            <w:noWrap/>
            <w:vAlign w:val="center"/>
            <w:hideMark/>
          </w:tcPr>
          <w:p w14:paraId="0BDDC5E0" w14:textId="5F29C905"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 of perfect match</w:t>
            </w:r>
          </w:p>
        </w:tc>
        <w:tc>
          <w:tcPr>
            <w:tcW w:w="569" w:type="pct"/>
            <w:tcBorders>
              <w:top w:val="nil"/>
              <w:left w:val="nil"/>
              <w:bottom w:val="nil"/>
              <w:right w:val="single" w:sz="4" w:space="0" w:color="auto"/>
            </w:tcBorders>
            <w:shd w:val="clear" w:color="auto" w:fill="D0CECE" w:themeFill="background2" w:themeFillShade="E6"/>
            <w:noWrap/>
            <w:vAlign w:val="center"/>
            <w:hideMark/>
          </w:tcPr>
          <w:p w14:paraId="55FCEBA7" w14:textId="005312EB"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78%</w:t>
            </w:r>
          </w:p>
        </w:tc>
        <w:tc>
          <w:tcPr>
            <w:tcW w:w="664" w:type="pct"/>
            <w:tcBorders>
              <w:top w:val="nil"/>
              <w:left w:val="nil"/>
              <w:bottom w:val="nil"/>
              <w:right w:val="single" w:sz="4" w:space="0" w:color="auto"/>
            </w:tcBorders>
            <w:shd w:val="clear" w:color="auto" w:fill="D0CECE" w:themeFill="background2" w:themeFillShade="E6"/>
            <w:noWrap/>
            <w:vAlign w:val="center"/>
            <w:hideMark/>
          </w:tcPr>
          <w:p w14:paraId="62E9583B" w14:textId="39616C9B"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p>
        </w:tc>
        <w:tc>
          <w:tcPr>
            <w:tcW w:w="840" w:type="pct"/>
            <w:tcBorders>
              <w:top w:val="nil"/>
              <w:left w:val="nil"/>
              <w:bottom w:val="nil"/>
              <w:right w:val="single" w:sz="4" w:space="0" w:color="auto"/>
            </w:tcBorders>
            <w:shd w:val="clear" w:color="auto" w:fill="D0CECE" w:themeFill="background2" w:themeFillShade="E6"/>
            <w:noWrap/>
            <w:vAlign w:val="center"/>
            <w:hideMark/>
          </w:tcPr>
          <w:p w14:paraId="2CEAC539" w14:textId="54218F43"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 of misidentification</w:t>
            </w:r>
          </w:p>
        </w:tc>
        <w:tc>
          <w:tcPr>
            <w:tcW w:w="699" w:type="pct"/>
            <w:tcBorders>
              <w:top w:val="nil"/>
              <w:left w:val="nil"/>
              <w:bottom w:val="nil"/>
              <w:right w:val="single" w:sz="4" w:space="0" w:color="auto"/>
            </w:tcBorders>
            <w:shd w:val="clear" w:color="auto" w:fill="D0CECE" w:themeFill="background2" w:themeFillShade="E6"/>
            <w:noWrap/>
            <w:vAlign w:val="center"/>
            <w:hideMark/>
          </w:tcPr>
          <w:p w14:paraId="459CE3DD" w14:textId="1163EA03" w:rsidR="00AB2736" w:rsidRPr="00F51408" w:rsidRDefault="000228D8"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16%</w:t>
            </w:r>
          </w:p>
        </w:tc>
      </w:tr>
      <w:tr w:rsidR="00AB2736" w:rsidRPr="00F51408" w14:paraId="0AB78953" w14:textId="77777777" w:rsidTr="00AB2736">
        <w:trPr>
          <w:trHeight w:val="280"/>
        </w:trPr>
        <w:tc>
          <w:tcPr>
            <w:tcW w:w="1047"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77D8EEA"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 </w:t>
            </w:r>
          </w:p>
        </w:tc>
        <w:tc>
          <w:tcPr>
            <w:tcW w:w="1180" w:type="pct"/>
            <w:tcBorders>
              <w:top w:val="single" w:sz="8" w:space="0" w:color="auto"/>
              <w:left w:val="nil"/>
              <w:bottom w:val="single" w:sz="4" w:space="0" w:color="auto"/>
              <w:right w:val="single" w:sz="4" w:space="0" w:color="auto"/>
            </w:tcBorders>
            <w:shd w:val="clear" w:color="auto" w:fill="auto"/>
            <w:noWrap/>
            <w:vAlign w:val="bottom"/>
            <w:hideMark/>
          </w:tcPr>
          <w:p w14:paraId="46E069B2"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 </w:t>
            </w:r>
          </w:p>
        </w:tc>
        <w:tc>
          <w:tcPr>
            <w:tcW w:w="569" w:type="pct"/>
            <w:tcBorders>
              <w:top w:val="single" w:sz="8" w:space="0" w:color="auto"/>
              <w:left w:val="nil"/>
              <w:bottom w:val="single" w:sz="4" w:space="0" w:color="auto"/>
              <w:right w:val="single" w:sz="4" w:space="0" w:color="auto"/>
            </w:tcBorders>
            <w:shd w:val="clear" w:color="auto" w:fill="auto"/>
            <w:noWrap/>
            <w:vAlign w:val="bottom"/>
            <w:hideMark/>
          </w:tcPr>
          <w:p w14:paraId="2A439E78"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 </w:t>
            </w:r>
          </w:p>
        </w:tc>
        <w:tc>
          <w:tcPr>
            <w:tcW w:w="664" w:type="pct"/>
            <w:tcBorders>
              <w:top w:val="single" w:sz="8" w:space="0" w:color="auto"/>
              <w:left w:val="nil"/>
              <w:bottom w:val="single" w:sz="4" w:space="0" w:color="auto"/>
              <w:right w:val="single" w:sz="4" w:space="0" w:color="auto"/>
            </w:tcBorders>
            <w:shd w:val="clear" w:color="auto" w:fill="auto"/>
            <w:noWrap/>
            <w:vAlign w:val="bottom"/>
            <w:hideMark/>
          </w:tcPr>
          <w:p w14:paraId="7F231C09"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ERA</w:t>
            </w:r>
          </w:p>
        </w:tc>
        <w:tc>
          <w:tcPr>
            <w:tcW w:w="840" w:type="pct"/>
            <w:tcBorders>
              <w:top w:val="single" w:sz="8" w:space="0" w:color="auto"/>
              <w:left w:val="nil"/>
              <w:bottom w:val="single" w:sz="4" w:space="0" w:color="auto"/>
              <w:right w:val="single" w:sz="4" w:space="0" w:color="auto"/>
            </w:tcBorders>
            <w:shd w:val="clear" w:color="auto" w:fill="auto"/>
            <w:noWrap/>
            <w:vAlign w:val="bottom"/>
            <w:hideMark/>
          </w:tcPr>
          <w:p w14:paraId="00F77930"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2.5°×2.5°</w:t>
            </w:r>
          </w:p>
        </w:tc>
        <w:tc>
          <w:tcPr>
            <w:tcW w:w="699" w:type="pct"/>
            <w:tcBorders>
              <w:top w:val="single" w:sz="8" w:space="0" w:color="auto"/>
              <w:left w:val="nil"/>
              <w:bottom w:val="single" w:sz="4" w:space="0" w:color="auto"/>
              <w:right w:val="single" w:sz="4" w:space="0" w:color="auto"/>
            </w:tcBorders>
            <w:shd w:val="clear" w:color="auto" w:fill="auto"/>
            <w:noWrap/>
            <w:vAlign w:val="bottom"/>
            <w:hideMark/>
          </w:tcPr>
          <w:p w14:paraId="30F0D9EA"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 </w:t>
            </w:r>
          </w:p>
        </w:tc>
      </w:tr>
      <w:tr w:rsidR="00AB2736" w:rsidRPr="00F51408" w14:paraId="7E70A4AC" w14:textId="77777777" w:rsidTr="00AB2736">
        <w:trPr>
          <w:trHeight w:val="280"/>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14:paraId="3E1BDAEB"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 </w:t>
            </w:r>
          </w:p>
        </w:tc>
        <w:tc>
          <w:tcPr>
            <w:tcW w:w="1180" w:type="pct"/>
            <w:tcBorders>
              <w:top w:val="nil"/>
              <w:left w:val="nil"/>
              <w:bottom w:val="single" w:sz="4" w:space="0" w:color="auto"/>
              <w:right w:val="single" w:sz="4" w:space="0" w:color="auto"/>
            </w:tcBorders>
            <w:shd w:val="clear" w:color="auto" w:fill="auto"/>
            <w:noWrap/>
            <w:vAlign w:val="bottom"/>
            <w:hideMark/>
          </w:tcPr>
          <w:p w14:paraId="4DAA31D4"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 </w:t>
            </w:r>
          </w:p>
        </w:tc>
        <w:tc>
          <w:tcPr>
            <w:tcW w:w="569" w:type="pct"/>
            <w:tcBorders>
              <w:top w:val="nil"/>
              <w:left w:val="nil"/>
              <w:bottom w:val="single" w:sz="4" w:space="0" w:color="auto"/>
              <w:right w:val="single" w:sz="4" w:space="0" w:color="auto"/>
            </w:tcBorders>
            <w:shd w:val="clear" w:color="000000" w:fill="FFCC99"/>
            <w:noWrap/>
            <w:vAlign w:val="bottom"/>
            <w:hideMark/>
          </w:tcPr>
          <w:p w14:paraId="15465E4C"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No RST</w:t>
            </w:r>
          </w:p>
        </w:tc>
        <w:tc>
          <w:tcPr>
            <w:tcW w:w="664" w:type="pct"/>
            <w:tcBorders>
              <w:top w:val="nil"/>
              <w:left w:val="nil"/>
              <w:bottom w:val="single" w:sz="4" w:space="0" w:color="auto"/>
              <w:right w:val="single" w:sz="4" w:space="0" w:color="auto"/>
            </w:tcBorders>
            <w:shd w:val="clear" w:color="000000" w:fill="FFCC99"/>
            <w:noWrap/>
            <w:vAlign w:val="bottom"/>
            <w:hideMark/>
          </w:tcPr>
          <w:p w14:paraId="479C39A3"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RST-East</w:t>
            </w:r>
          </w:p>
        </w:tc>
        <w:tc>
          <w:tcPr>
            <w:tcW w:w="840" w:type="pct"/>
            <w:tcBorders>
              <w:top w:val="nil"/>
              <w:left w:val="nil"/>
              <w:bottom w:val="single" w:sz="4" w:space="0" w:color="auto"/>
              <w:right w:val="single" w:sz="4" w:space="0" w:color="auto"/>
            </w:tcBorders>
            <w:shd w:val="clear" w:color="000000" w:fill="FFCC99"/>
            <w:noWrap/>
            <w:vAlign w:val="bottom"/>
            <w:hideMark/>
          </w:tcPr>
          <w:p w14:paraId="4F5C0C9D"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RST-Central</w:t>
            </w:r>
          </w:p>
        </w:tc>
        <w:tc>
          <w:tcPr>
            <w:tcW w:w="699" w:type="pct"/>
            <w:tcBorders>
              <w:top w:val="nil"/>
              <w:left w:val="nil"/>
              <w:bottom w:val="single" w:sz="4" w:space="0" w:color="auto"/>
              <w:right w:val="single" w:sz="4" w:space="0" w:color="auto"/>
            </w:tcBorders>
            <w:shd w:val="clear" w:color="000000" w:fill="FFCC99"/>
            <w:noWrap/>
            <w:vAlign w:val="bottom"/>
            <w:hideMark/>
          </w:tcPr>
          <w:p w14:paraId="195CBA2E"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RST-West</w:t>
            </w:r>
          </w:p>
        </w:tc>
      </w:tr>
      <w:tr w:rsidR="00AB2736" w:rsidRPr="00F51408" w14:paraId="401D5BA2" w14:textId="77777777" w:rsidTr="00AB2736">
        <w:trPr>
          <w:trHeight w:val="280"/>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14:paraId="426A584A"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 </w:t>
            </w:r>
          </w:p>
        </w:tc>
        <w:tc>
          <w:tcPr>
            <w:tcW w:w="1180" w:type="pct"/>
            <w:tcBorders>
              <w:top w:val="nil"/>
              <w:left w:val="nil"/>
              <w:bottom w:val="single" w:sz="4" w:space="0" w:color="auto"/>
              <w:right w:val="single" w:sz="4" w:space="0" w:color="auto"/>
            </w:tcBorders>
            <w:shd w:val="clear" w:color="000000" w:fill="FFCC99"/>
            <w:noWrap/>
            <w:vAlign w:val="bottom"/>
            <w:hideMark/>
          </w:tcPr>
          <w:p w14:paraId="04C9F636"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No RST</w:t>
            </w:r>
          </w:p>
        </w:tc>
        <w:tc>
          <w:tcPr>
            <w:tcW w:w="569" w:type="pct"/>
            <w:tcBorders>
              <w:top w:val="nil"/>
              <w:left w:val="nil"/>
              <w:bottom w:val="single" w:sz="4" w:space="0" w:color="auto"/>
              <w:right w:val="single" w:sz="4" w:space="0" w:color="auto"/>
            </w:tcBorders>
            <w:shd w:val="clear" w:color="auto" w:fill="auto"/>
            <w:noWrap/>
            <w:vAlign w:val="bottom"/>
            <w:hideMark/>
          </w:tcPr>
          <w:p w14:paraId="52F73B99" w14:textId="77777777" w:rsidR="00AB2736" w:rsidRPr="00F51408" w:rsidRDefault="00AB2736" w:rsidP="00873ADF">
            <w:pPr>
              <w:spacing w:before="20" w:after="20" w:line="240" w:lineRule="auto"/>
              <w:jc w:val="center"/>
              <w:rPr>
                <w:rFonts w:ascii="Georgia" w:eastAsia="Times New Roman" w:hAnsi="Georgia" w:cstheme="majorBidi"/>
                <w:b/>
                <w:bCs/>
                <w:color w:val="006100"/>
                <w:sz w:val="20"/>
                <w:szCs w:val="20"/>
              </w:rPr>
            </w:pPr>
            <w:r w:rsidRPr="00F51408">
              <w:rPr>
                <w:rFonts w:ascii="Georgia" w:eastAsia="Times New Roman" w:hAnsi="Georgia" w:cstheme="majorBidi"/>
                <w:b/>
                <w:bCs/>
                <w:color w:val="006100"/>
                <w:sz w:val="20"/>
                <w:szCs w:val="20"/>
              </w:rPr>
              <w:t>9753</w:t>
            </w:r>
          </w:p>
        </w:tc>
        <w:tc>
          <w:tcPr>
            <w:tcW w:w="664" w:type="pct"/>
            <w:tcBorders>
              <w:top w:val="nil"/>
              <w:left w:val="nil"/>
              <w:bottom w:val="single" w:sz="4" w:space="0" w:color="auto"/>
              <w:right w:val="single" w:sz="4" w:space="0" w:color="auto"/>
            </w:tcBorders>
            <w:shd w:val="clear" w:color="auto" w:fill="auto"/>
            <w:noWrap/>
            <w:vAlign w:val="bottom"/>
            <w:hideMark/>
          </w:tcPr>
          <w:p w14:paraId="71B64F72"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279</w:t>
            </w:r>
          </w:p>
        </w:tc>
        <w:tc>
          <w:tcPr>
            <w:tcW w:w="840" w:type="pct"/>
            <w:tcBorders>
              <w:top w:val="nil"/>
              <w:left w:val="nil"/>
              <w:bottom w:val="single" w:sz="4" w:space="0" w:color="auto"/>
              <w:right w:val="single" w:sz="4" w:space="0" w:color="auto"/>
            </w:tcBorders>
            <w:shd w:val="clear" w:color="auto" w:fill="auto"/>
            <w:noWrap/>
            <w:vAlign w:val="bottom"/>
            <w:hideMark/>
          </w:tcPr>
          <w:p w14:paraId="7A12B3B5"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240</w:t>
            </w:r>
          </w:p>
        </w:tc>
        <w:tc>
          <w:tcPr>
            <w:tcW w:w="699" w:type="pct"/>
            <w:tcBorders>
              <w:top w:val="nil"/>
              <w:left w:val="nil"/>
              <w:bottom w:val="single" w:sz="4" w:space="0" w:color="auto"/>
              <w:right w:val="single" w:sz="4" w:space="0" w:color="auto"/>
            </w:tcBorders>
            <w:shd w:val="clear" w:color="auto" w:fill="auto"/>
            <w:noWrap/>
            <w:vAlign w:val="bottom"/>
            <w:hideMark/>
          </w:tcPr>
          <w:p w14:paraId="3A852B27"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111</w:t>
            </w:r>
          </w:p>
        </w:tc>
      </w:tr>
      <w:tr w:rsidR="00AB2736" w:rsidRPr="00F51408" w14:paraId="4157344B" w14:textId="77777777" w:rsidTr="00AB2736">
        <w:trPr>
          <w:trHeight w:val="280"/>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14:paraId="41511C96"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NCEP</w:t>
            </w:r>
          </w:p>
        </w:tc>
        <w:tc>
          <w:tcPr>
            <w:tcW w:w="1180" w:type="pct"/>
            <w:tcBorders>
              <w:top w:val="nil"/>
              <w:left w:val="nil"/>
              <w:bottom w:val="single" w:sz="4" w:space="0" w:color="auto"/>
              <w:right w:val="single" w:sz="4" w:space="0" w:color="auto"/>
            </w:tcBorders>
            <w:shd w:val="clear" w:color="000000" w:fill="FFCC99"/>
            <w:noWrap/>
            <w:vAlign w:val="bottom"/>
            <w:hideMark/>
          </w:tcPr>
          <w:p w14:paraId="5FC26BF3"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RST-East</w:t>
            </w:r>
          </w:p>
        </w:tc>
        <w:tc>
          <w:tcPr>
            <w:tcW w:w="569" w:type="pct"/>
            <w:tcBorders>
              <w:top w:val="nil"/>
              <w:left w:val="nil"/>
              <w:bottom w:val="single" w:sz="4" w:space="0" w:color="auto"/>
              <w:right w:val="single" w:sz="4" w:space="0" w:color="auto"/>
            </w:tcBorders>
            <w:shd w:val="clear" w:color="auto" w:fill="auto"/>
            <w:noWrap/>
            <w:vAlign w:val="bottom"/>
            <w:hideMark/>
          </w:tcPr>
          <w:p w14:paraId="40B431BA"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FF0000"/>
                <w:sz w:val="20"/>
                <w:szCs w:val="20"/>
              </w:rPr>
              <w:t>800</w:t>
            </w:r>
          </w:p>
        </w:tc>
        <w:tc>
          <w:tcPr>
            <w:tcW w:w="664" w:type="pct"/>
            <w:tcBorders>
              <w:top w:val="nil"/>
              <w:left w:val="nil"/>
              <w:bottom w:val="single" w:sz="4" w:space="0" w:color="auto"/>
              <w:right w:val="single" w:sz="4" w:space="0" w:color="auto"/>
            </w:tcBorders>
            <w:shd w:val="clear" w:color="auto" w:fill="auto"/>
            <w:noWrap/>
            <w:vAlign w:val="bottom"/>
            <w:hideMark/>
          </w:tcPr>
          <w:p w14:paraId="5BE48E5A" w14:textId="77777777" w:rsidR="00AB2736" w:rsidRPr="00F51408" w:rsidRDefault="00AB2736" w:rsidP="00873ADF">
            <w:pPr>
              <w:spacing w:before="20" w:after="20" w:line="240" w:lineRule="auto"/>
              <w:jc w:val="center"/>
              <w:rPr>
                <w:rFonts w:ascii="Georgia" w:eastAsia="Times New Roman" w:hAnsi="Georgia" w:cstheme="majorBidi"/>
                <w:b/>
                <w:bCs/>
                <w:color w:val="006100"/>
                <w:sz w:val="20"/>
                <w:szCs w:val="20"/>
              </w:rPr>
            </w:pPr>
            <w:r w:rsidRPr="00F51408">
              <w:rPr>
                <w:rFonts w:ascii="Georgia" w:eastAsia="Times New Roman" w:hAnsi="Georgia" w:cstheme="majorBidi"/>
                <w:b/>
                <w:bCs/>
                <w:color w:val="006100"/>
                <w:sz w:val="20"/>
                <w:szCs w:val="20"/>
              </w:rPr>
              <w:t>679</w:t>
            </w:r>
          </w:p>
        </w:tc>
        <w:tc>
          <w:tcPr>
            <w:tcW w:w="840" w:type="pct"/>
            <w:tcBorders>
              <w:top w:val="nil"/>
              <w:left w:val="nil"/>
              <w:bottom w:val="single" w:sz="4" w:space="0" w:color="auto"/>
              <w:right w:val="single" w:sz="4" w:space="0" w:color="auto"/>
            </w:tcBorders>
            <w:shd w:val="clear" w:color="auto" w:fill="auto"/>
            <w:noWrap/>
            <w:vAlign w:val="bottom"/>
            <w:hideMark/>
          </w:tcPr>
          <w:p w14:paraId="6A35EE1B"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FF0000"/>
                <w:sz w:val="20"/>
                <w:szCs w:val="20"/>
              </w:rPr>
              <w:t>798</w:t>
            </w:r>
          </w:p>
        </w:tc>
        <w:tc>
          <w:tcPr>
            <w:tcW w:w="699" w:type="pct"/>
            <w:tcBorders>
              <w:top w:val="nil"/>
              <w:left w:val="nil"/>
              <w:bottom w:val="single" w:sz="4" w:space="0" w:color="auto"/>
              <w:right w:val="single" w:sz="4" w:space="0" w:color="auto"/>
            </w:tcBorders>
            <w:shd w:val="clear" w:color="auto" w:fill="auto"/>
            <w:noWrap/>
            <w:vAlign w:val="bottom"/>
            <w:hideMark/>
          </w:tcPr>
          <w:p w14:paraId="31FC72BA"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130</w:t>
            </w:r>
          </w:p>
        </w:tc>
      </w:tr>
      <w:tr w:rsidR="00AB2736" w:rsidRPr="00F51408" w14:paraId="5C6DAE57" w14:textId="77777777" w:rsidTr="00AB2736">
        <w:trPr>
          <w:trHeight w:val="280"/>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14:paraId="497E08DF"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2.5°×2.5°</w:t>
            </w:r>
          </w:p>
        </w:tc>
        <w:tc>
          <w:tcPr>
            <w:tcW w:w="1180" w:type="pct"/>
            <w:tcBorders>
              <w:top w:val="nil"/>
              <w:left w:val="nil"/>
              <w:bottom w:val="single" w:sz="4" w:space="0" w:color="auto"/>
              <w:right w:val="single" w:sz="4" w:space="0" w:color="auto"/>
            </w:tcBorders>
            <w:shd w:val="clear" w:color="000000" w:fill="FFCC99"/>
            <w:noWrap/>
            <w:vAlign w:val="bottom"/>
            <w:hideMark/>
          </w:tcPr>
          <w:p w14:paraId="032734DF"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RST-Central</w:t>
            </w:r>
          </w:p>
        </w:tc>
        <w:tc>
          <w:tcPr>
            <w:tcW w:w="569" w:type="pct"/>
            <w:tcBorders>
              <w:top w:val="nil"/>
              <w:left w:val="nil"/>
              <w:bottom w:val="single" w:sz="4" w:space="0" w:color="auto"/>
              <w:right w:val="single" w:sz="4" w:space="0" w:color="auto"/>
            </w:tcBorders>
            <w:shd w:val="clear" w:color="auto" w:fill="auto"/>
            <w:noWrap/>
            <w:vAlign w:val="bottom"/>
            <w:hideMark/>
          </w:tcPr>
          <w:p w14:paraId="12240B08"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196</w:t>
            </w:r>
          </w:p>
        </w:tc>
        <w:tc>
          <w:tcPr>
            <w:tcW w:w="664" w:type="pct"/>
            <w:tcBorders>
              <w:top w:val="nil"/>
              <w:left w:val="nil"/>
              <w:bottom w:val="single" w:sz="4" w:space="0" w:color="auto"/>
              <w:right w:val="single" w:sz="4" w:space="0" w:color="auto"/>
            </w:tcBorders>
            <w:shd w:val="clear" w:color="auto" w:fill="auto"/>
            <w:noWrap/>
            <w:vAlign w:val="bottom"/>
            <w:hideMark/>
          </w:tcPr>
          <w:p w14:paraId="0BC7F858"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71</w:t>
            </w:r>
          </w:p>
        </w:tc>
        <w:tc>
          <w:tcPr>
            <w:tcW w:w="840" w:type="pct"/>
            <w:tcBorders>
              <w:top w:val="nil"/>
              <w:left w:val="nil"/>
              <w:bottom w:val="single" w:sz="4" w:space="0" w:color="auto"/>
              <w:right w:val="single" w:sz="4" w:space="0" w:color="auto"/>
            </w:tcBorders>
            <w:shd w:val="clear" w:color="auto" w:fill="auto"/>
            <w:noWrap/>
            <w:vAlign w:val="bottom"/>
            <w:hideMark/>
          </w:tcPr>
          <w:p w14:paraId="118F088F" w14:textId="77777777" w:rsidR="00AB2736" w:rsidRPr="00F51408" w:rsidRDefault="00AB2736" w:rsidP="00873ADF">
            <w:pPr>
              <w:spacing w:before="20" w:after="20" w:line="240" w:lineRule="auto"/>
              <w:jc w:val="center"/>
              <w:rPr>
                <w:rFonts w:ascii="Georgia" w:eastAsia="Times New Roman" w:hAnsi="Georgia" w:cstheme="majorBidi"/>
                <w:b/>
                <w:bCs/>
                <w:color w:val="006100"/>
                <w:sz w:val="20"/>
                <w:szCs w:val="20"/>
              </w:rPr>
            </w:pPr>
            <w:r w:rsidRPr="00F51408">
              <w:rPr>
                <w:rFonts w:ascii="Georgia" w:eastAsia="Times New Roman" w:hAnsi="Georgia" w:cstheme="majorBidi"/>
                <w:b/>
                <w:bCs/>
                <w:color w:val="006100"/>
                <w:sz w:val="20"/>
                <w:szCs w:val="20"/>
              </w:rPr>
              <w:t>495</w:t>
            </w:r>
          </w:p>
        </w:tc>
        <w:tc>
          <w:tcPr>
            <w:tcW w:w="699" w:type="pct"/>
            <w:tcBorders>
              <w:top w:val="nil"/>
              <w:left w:val="nil"/>
              <w:bottom w:val="single" w:sz="4" w:space="0" w:color="auto"/>
              <w:right w:val="single" w:sz="4" w:space="0" w:color="auto"/>
            </w:tcBorders>
            <w:shd w:val="clear" w:color="auto" w:fill="auto"/>
            <w:noWrap/>
            <w:vAlign w:val="bottom"/>
            <w:hideMark/>
          </w:tcPr>
          <w:p w14:paraId="37481F74"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150</w:t>
            </w:r>
          </w:p>
        </w:tc>
      </w:tr>
      <w:tr w:rsidR="00AB2736" w:rsidRPr="00F51408" w14:paraId="460DE87F" w14:textId="77777777" w:rsidTr="00AB2736">
        <w:trPr>
          <w:trHeight w:val="290"/>
        </w:trPr>
        <w:tc>
          <w:tcPr>
            <w:tcW w:w="1047" w:type="pct"/>
            <w:tcBorders>
              <w:top w:val="nil"/>
              <w:left w:val="single" w:sz="8" w:space="0" w:color="auto"/>
              <w:bottom w:val="single" w:sz="8" w:space="0" w:color="auto"/>
              <w:right w:val="single" w:sz="4" w:space="0" w:color="auto"/>
            </w:tcBorders>
            <w:shd w:val="clear" w:color="auto" w:fill="auto"/>
            <w:noWrap/>
            <w:vAlign w:val="bottom"/>
            <w:hideMark/>
          </w:tcPr>
          <w:p w14:paraId="76C6322B"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 </w:t>
            </w:r>
          </w:p>
        </w:tc>
        <w:tc>
          <w:tcPr>
            <w:tcW w:w="1180" w:type="pct"/>
            <w:tcBorders>
              <w:top w:val="nil"/>
              <w:left w:val="nil"/>
              <w:bottom w:val="single" w:sz="8" w:space="0" w:color="auto"/>
              <w:right w:val="single" w:sz="4" w:space="0" w:color="auto"/>
            </w:tcBorders>
            <w:shd w:val="clear" w:color="000000" w:fill="FFCC99"/>
            <w:noWrap/>
            <w:vAlign w:val="bottom"/>
            <w:hideMark/>
          </w:tcPr>
          <w:p w14:paraId="2C7F9169"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RST-West</w:t>
            </w:r>
          </w:p>
        </w:tc>
        <w:tc>
          <w:tcPr>
            <w:tcW w:w="569" w:type="pct"/>
            <w:tcBorders>
              <w:top w:val="nil"/>
              <w:left w:val="nil"/>
              <w:bottom w:val="single" w:sz="8" w:space="0" w:color="auto"/>
              <w:right w:val="single" w:sz="4" w:space="0" w:color="auto"/>
            </w:tcBorders>
            <w:shd w:val="clear" w:color="auto" w:fill="auto"/>
            <w:noWrap/>
            <w:vAlign w:val="bottom"/>
            <w:hideMark/>
          </w:tcPr>
          <w:p w14:paraId="34FA314D"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73</w:t>
            </w:r>
          </w:p>
        </w:tc>
        <w:tc>
          <w:tcPr>
            <w:tcW w:w="664" w:type="pct"/>
            <w:tcBorders>
              <w:top w:val="nil"/>
              <w:left w:val="nil"/>
              <w:bottom w:val="single" w:sz="8" w:space="0" w:color="auto"/>
              <w:right w:val="single" w:sz="4" w:space="0" w:color="auto"/>
            </w:tcBorders>
            <w:shd w:val="clear" w:color="auto" w:fill="auto"/>
            <w:noWrap/>
            <w:vAlign w:val="bottom"/>
            <w:hideMark/>
          </w:tcPr>
          <w:p w14:paraId="7D422DBC"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18</w:t>
            </w:r>
          </w:p>
        </w:tc>
        <w:tc>
          <w:tcPr>
            <w:tcW w:w="840" w:type="pct"/>
            <w:tcBorders>
              <w:top w:val="nil"/>
              <w:left w:val="nil"/>
              <w:bottom w:val="single" w:sz="8" w:space="0" w:color="auto"/>
              <w:right w:val="single" w:sz="4" w:space="0" w:color="auto"/>
            </w:tcBorders>
            <w:shd w:val="clear" w:color="auto" w:fill="auto"/>
            <w:noWrap/>
            <w:vAlign w:val="bottom"/>
            <w:hideMark/>
          </w:tcPr>
          <w:p w14:paraId="6EE19289"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57</w:t>
            </w:r>
          </w:p>
        </w:tc>
        <w:tc>
          <w:tcPr>
            <w:tcW w:w="699" w:type="pct"/>
            <w:tcBorders>
              <w:top w:val="nil"/>
              <w:left w:val="nil"/>
              <w:bottom w:val="single" w:sz="8" w:space="0" w:color="auto"/>
              <w:right w:val="single" w:sz="4" w:space="0" w:color="auto"/>
            </w:tcBorders>
            <w:shd w:val="clear" w:color="auto" w:fill="auto"/>
            <w:noWrap/>
            <w:vAlign w:val="bottom"/>
            <w:hideMark/>
          </w:tcPr>
          <w:p w14:paraId="5EBF7ABE" w14:textId="77777777" w:rsidR="00AB2736" w:rsidRPr="00F51408" w:rsidRDefault="00AB2736" w:rsidP="00873ADF">
            <w:pPr>
              <w:spacing w:before="20" w:after="20" w:line="240" w:lineRule="auto"/>
              <w:jc w:val="center"/>
              <w:rPr>
                <w:rFonts w:ascii="Georgia" w:eastAsia="Times New Roman" w:hAnsi="Georgia" w:cstheme="majorBidi"/>
                <w:b/>
                <w:bCs/>
                <w:color w:val="006100"/>
                <w:sz w:val="20"/>
                <w:szCs w:val="20"/>
              </w:rPr>
            </w:pPr>
            <w:r w:rsidRPr="00F51408">
              <w:rPr>
                <w:rFonts w:ascii="Georgia" w:eastAsia="Times New Roman" w:hAnsi="Georgia" w:cstheme="majorBidi"/>
                <w:b/>
                <w:bCs/>
                <w:color w:val="006100"/>
                <w:sz w:val="20"/>
                <w:szCs w:val="20"/>
              </w:rPr>
              <w:t>30</w:t>
            </w:r>
          </w:p>
        </w:tc>
      </w:tr>
      <w:tr w:rsidR="00AB2736" w:rsidRPr="00F51408" w14:paraId="02B8E258" w14:textId="77777777" w:rsidTr="00AB2736">
        <w:trPr>
          <w:trHeight w:val="290"/>
        </w:trPr>
        <w:tc>
          <w:tcPr>
            <w:tcW w:w="1047" w:type="pct"/>
            <w:tcBorders>
              <w:top w:val="nil"/>
              <w:left w:val="single" w:sz="4" w:space="0" w:color="auto"/>
              <w:bottom w:val="nil"/>
              <w:right w:val="single" w:sz="4" w:space="0" w:color="auto"/>
            </w:tcBorders>
            <w:shd w:val="clear" w:color="auto" w:fill="D0CECE" w:themeFill="background2" w:themeFillShade="E6"/>
            <w:noWrap/>
            <w:vAlign w:val="center"/>
            <w:hideMark/>
          </w:tcPr>
          <w:p w14:paraId="1E9D2DCD" w14:textId="542B09C7" w:rsidR="00AB2736" w:rsidRPr="00F51408" w:rsidRDefault="00873ADF"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Agreement</w:t>
            </w:r>
          </w:p>
        </w:tc>
        <w:tc>
          <w:tcPr>
            <w:tcW w:w="1180" w:type="pct"/>
            <w:tcBorders>
              <w:top w:val="nil"/>
              <w:left w:val="nil"/>
              <w:bottom w:val="nil"/>
              <w:right w:val="single" w:sz="4" w:space="0" w:color="auto"/>
            </w:tcBorders>
            <w:shd w:val="clear" w:color="auto" w:fill="D0CECE" w:themeFill="background2" w:themeFillShade="E6"/>
            <w:noWrap/>
            <w:vAlign w:val="center"/>
            <w:hideMark/>
          </w:tcPr>
          <w:p w14:paraId="0EF2C6E6" w14:textId="7F918F0B"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 of perfect match</w:t>
            </w:r>
          </w:p>
        </w:tc>
        <w:tc>
          <w:tcPr>
            <w:tcW w:w="569" w:type="pct"/>
            <w:tcBorders>
              <w:top w:val="nil"/>
              <w:left w:val="nil"/>
              <w:bottom w:val="nil"/>
              <w:right w:val="single" w:sz="4" w:space="0" w:color="auto"/>
            </w:tcBorders>
            <w:shd w:val="clear" w:color="auto" w:fill="D0CECE" w:themeFill="background2" w:themeFillShade="E6"/>
            <w:noWrap/>
            <w:vAlign w:val="center"/>
            <w:hideMark/>
          </w:tcPr>
          <w:p w14:paraId="12C52C97" w14:textId="009CDFAF"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79%</w:t>
            </w:r>
          </w:p>
        </w:tc>
        <w:tc>
          <w:tcPr>
            <w:tcW w:w="664" w:type="pct"/>
            <w:tcBorders>
              <w:top w:val="nil"/>
              <w:left w:val="nil"/>
              <w:bottom w:val="nil"/>
              <w:right w:val="single" w:sz="4" w:space="0" w:color="auto"/>
            </w:tcBorders>
            <w:shd w:val="clear" w:color="auto" w:fill="D0CECE" w:themeFill="background2" w:themeFillShade="E6"/>
            <w:noWrap/>
            <w:vAlign w:val="center"/>
            <w:hideMark/>
          </w:tcPr>
          <w:p w14:paraId="314C57D3" w14:textId="1D3DF6CC"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p>
        </w:tc>
        <w:tc>
          <w:tcPr>
            <w:tcW w:w="840" w:type="pct"/>
            <w:tcBorders>
              <w:top w:val="nil"/>
              <w:left w:val="nil"/>
              <w:bottom w:val="nil"/>
              <w:right w:val="single" w:sz="4" w:space="0" w:color="auto"/>
            </w:tcBorders>
            <w:shd w:val="clear" w:color="auto" w:fill="D0CECE" w:themeFill="background2" w:themeFillShade="E6"/>
            <w:noWrap/>
            <w:vAlign w:val="center"/>
            <w:hideMark/>
          </w:tcPr>
          <w:p w14:paraId="58D2119E" w14:textId="0BEB1688"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 of misidentification</w:t>
            </w:r>
          </w:p>
        </w:tc>
        <w:tc>
          <w:tcPr>
            <w:tcW w:w="699" w:type="pct"/>
            <w:tcBorders>
              <w:top w:val="nil"/>
              <w:left w:val="nil"/>
              <w:bottom w:val="nil"/>
              <w:right w:val="single" w:sz="4" w:space="0" w:color="auto"/>
            </w:tcBorders>
            <w:shd w:val="clear" w:color="auto" w:fill="D0CECE" w:themeFill="background2" w:themeFillShade="E6"/>
            <w:noWrap/>
            <w:vAlign w:val="center"/>
            <w:hideMark/>
          </w:tcPr>
          <w:p w14:paraId="0DFABDAF" w14:textId="41152AD0" w:rsidR="00AB2736" w:rsidRPr="00F51408" w:rsidRDefault="000228D8"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12%</w:t>
            </w:r>
          </w:p>
        </w:tc>
      </w:tr>
      <w:tr w:rsidR="00AB2736" w:rsidRPr="00F51408" w14:paraId="468AA459" w14:textId="77777777" w:rsidTr="00AB2736">
        <w:trPr>
          <w:trHeight w:val="280"/>
        </w:trPr>
        <w:tc>
          <w:tcPr>
            <w:tcW w:w="1047"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9CFFFFF"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 </w:t>
            </w:r>
          </w:p>
        </w:tc>
        <w:tc>
          <w:tcPr>
            <w:tcW w:w="1180" w:type="pct"/>
            <w:tcBorders>
              <w:top w:val="single" w:sz="8" w:space="0" w:color="auto"/>
              <w:left w:val="nil"/>
              <w:bottom w:val="single" w:sz="4" w:space="0" w:color="auto"/>
              <w:right w:val="single" w:sz="4" w:space="0" w:color="auto"/>
            </w:tcBorders>
            <w:shd w:val="clear" w:color="000000" w:fill="FFCC99"/>
            <w:noWrap/>
            <w:vAlign w:val="bottom"/>
            <w:hideMark/>
          </w:tcPr>
          <w:p w14:paraId="0B9C8BB2"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No RST</w:t>
            </w:r>
          </w:p>
        </w:tc>
        <w:tc>
          <w:tcPr>
            <w:tcW w:w="569" w:type="pct"/>
            <w:tcBorders>
              <w:top w:val="single" w:sz="8" w:space="0" w:color="auto"/>
              <w:left w:val="nil"/>
              <w:bottom w:val="single" w:sz="4" w:space="0" w:color="auto"/>
              <w:right w:val="single" w:sz="4" w:space="0" w:color="auto"/>
            </w:tcBorders>
            <w:shd w:val="clear" w:color="auto" w:fill="auto"/>
            <w:noWrap/>
            <w:vAlign w:val="bottom"/>
            <w:hideMark/>
          </w:tcPr>
          <w:p w14:paraId="0FA7DCA9" w14:textId="77777777" w:rsidR="00AB2736" w:rsidRPr="00F51408" w:rsidRDefault="00AB2736" w:rsidP="00873ADF">
            <w:pPr>
              <w:spacing w:before="20" w:after="20" w:line="240" w:lineRule="auto"/>
              <w:jc w:val="center"/>
              <w:rPr>
                <w:rFonts w:ascii="Georgia" w:eastAsia="Times New Roman" w:hAnsi="Georgia" w:cstheme="majorBidi"/>
                <w:b/>
                <w:bCs/>
                <w:color w:val="006100"/>
                <w:sz w:val="20"/>
                <w:szCs w:val="20"/>
              </w:rPr>
            </w:pPr>
            <w:r w:rsidRPr="00F51408">
              <w:rPr>
                <w:rFonts w:ascii="Georgia" w:eastAsia="Times New Roman" w:hAnsi="Georgia" w:cstheme="majorBidi"/>
                <w:b/>
                <w:bCs/>
                <w:color w:val="006100"/>
                <w:sz w:val="20"/>
                <w:szCs w:val="20"/>
              </w:rPr>
              <w:t>10617</w:t>
            </w:r>
          </w:p>
        </w:tc>
        <w:tc>
          <w:tcPr>
            <w:tcW w:w="664" w:type="pct"/>
            <w:tcBorders>
              <w:top w:val="single" w:sz="8" w:space="0" w:color="auto"/>
              <w:left w:val="nil"/>
              <w:bottom w:val="single" w:sz="4" w:space="0" w:color="auto"/>
              <w:right w:val="single" w:sz="4" w:space="0" w:color="auto"/>
            </w:tcBorders>
            <w:shd w:val="clear" w:color="auto" w:fill="auto"/>
            <w:noWrap/>
            <w:vAlign w:val="bottom"/>
            <w:hideMark/>
          </w:tcPr>
          <w:p w14:paraId="35C90209"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FF0000"/>
                <w:sz w:val="20"/>
                <w:szCs w:val="20"/>
              </w:rPr>
              <w:t>586</w:t>
            </w:r>
          </w:p>
        </w:tc>
        <w:tc>
          <w:tcPr>
            <w:tcW w:w="840" w:type="pct"/>
            <w:tcBorders>
              <w:top w:val="single" w:sz="8" w:space="0" w:color="auto"/>
              <w:left w:val="nil"/>
              <w:bottom w:val="single" w:sz="4" w:space="0" w:color="auto"/>
              <w:right w:val="single" w:sz="4" w:space="0" w:color="auto"/>
            </w:tcBorders>
            <w:shd w:val="clear" w:color="auto" w:fill="auto"/>
            <w:noWrap/>
            <w:vAlign w:val="bottom"/>
            <w:hideMark/>
          </w:tcPr>
          <w:p w14:paraId="7B5FE084"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FF0000"/>
                <w:sz w:val="20"/>
                <w:szCs w:val="20"/>
              </w:rPr>
              <w:t>500</w:t>
            </w:r>
          </w:p>
        </w:tc>
        <w:tc>
          <w:tcPr>
            <w:tcW w:w="699" w:type="pct"/>
            <w:tcBorders>
              <w:top w:val="single" w:sz="8" w:space="0" w:color="auto"/>
              <w:left w:val="nil"/>
              <w:bottom w:val="single" w:sz="4" w:space="0" w:color="auto"/>
              <w:right w:val="single" w:sz="4" w:space="0" w:color="auto"/>
            </w:tcBorders>
            <w:shd w:val="clear" w:color="auto" w:fill="auto"/>
            <w:noWrap/>
            <w:vAlign w:val="bottom"/>
            <w:hideMark/>
          </w:tcPr>
          <w:p w14:paraId="28353292"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187</w:t>
            </w:r>
          </w:p>
        </w:tc>
      </w:tr>
      <w:tr w:rsidR="00AB2736" w:rsidRPr="00F51408" w14:paraId="4FFE4266" w14:textId="77777777" w:rsidTr="00AB2736">
        <w:trPr>
          <w:trHeight w:val="280"/>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14:paraId="4FCFC00D"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ERA</w:t>
            </w:r>
          </w:p>
        </w:tc>
        <w:tc>
          <w:tcPr>
            <w:tcW w:w="1180" w:type="pct"/>
            <w:tcBorders>
              <w:top w:val="nil"/>
              <w:left w:val="nil"/>
              <w:bottom w:val="single" w:sz="4" w:space="0" w:color="auto"/>
              <w:right w:val="single" w:sz="4" w:space="0" w:color="auto"/>
            </w:tcBorders>
            <w:shd w:val="clear" w:color="000000" w:fill="FFCC99"/>
            <w:noWrap/>
            <w:vAlign w:val="bottom"/>
            <w:hideMark/>
          </w:tcPr>
          <w:p w14:paraId="700784C4"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RST-East</w:t>
            </w:r>
          </w:p>
        </w:tc>
        <w:tc>
          <w:tcPr>
            <w:tcW w:w="569" w:type="pct"/>
            <w:tcBorders>
              <w:top w:val="nil"/>
              <w:left w:val="nil"/>
              <w:bottom w:val="single" w:sz="4" w:space="0" w:color="auto"/>
              <w:right w:val="single" w:sz="4" w:space="0" w:color="auto"/>
            </w:tcBorders>
            <w:shd w:val="clear" w:color="auto" w:fill="auto"/>
            <w:noWrap/>
            <w:vAlign w:val="bottom"/>
            <w:hideMark/>
          </w:tcPr>
          <w:p w14:paraId="6B7D4F6F"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74</w:t>
            </w:r>
          </w:p>
        </w:tc>
        <w:tc>
          <w:tcPr>
            <w:tcW w:w="664" w:type="pct"/>
            <w:tcBorders>
              <w:top w:val="nil"/>
              <w:left w:val="nil"/>
              <w:bottom w:val="single" w:sz="4" w:space="0" w:color="auto"/>
              <w:right w:val="single" w:sz="4" w:space="0" w:color="auto"/>
            </w:tcBorders>
            <w:shd w:val="clear" w:color="auto" w:fill="auto"/>
            <w:noWrap/>
            <w:vAlign w:val="bottom"/>
            <w:hideMark/>
          </w:tcPr>
          <w:p w14:paraId="415D3575" w14:textId="77777777" w:rsidR="00AB2736" w:rsidRPr="00F51408" w:rsidRDefault="00AB2736" w:rsidP="00873ADF">
            <w:pPr>
              <w:spacing w:before="20" w:after="20" w:line="240" w:lineRule="auto"/>
              <w:jc w:val="center"/>
              <w:rPr>
                <w:rFonts w:ascii="Georgia" w:eastAsia="Times New Roman" w:hAnsi="Georgia" w:cstheme="majorBidi"/>
                <w:b/>
                <w:bCs/>
                <w:color w:val="006100"/>
                <w:sz w:val="20"/>
                <w:szCs w:val="20"/>
              </w:rPr>
            </w:pPr>
            <w:r w:rsidRPr="00F51408">
              <w:rPr>
                <w:rFonts w:ascii="Georgia" w:eastAsia="Times New Roman" w:hAnsi="Georgia" w:cstheme="majorBidi"/>
                <w:b/>
                <w:bCs/>
                <w:color w:val="006100"/>
                <w:sz w:val="20"/>
                <w:szCs w:val="20"/>
              </w:rPr>
              <w:t>288</w:t>
            </w:r>
          </w:p>
        </w:tc>
        <w:tc>
          <w:tcPr>
            <w:tcW w:w="840" w:type="pct"/>
            <w:tcBorders>
              <w:top w:val="nil"/>
              <w:left w:val="nil"/>
              <w:bottom w:val="single" w:sz="4" w:space="0" w:color="auto"/>
              <w:right w:val="single" w:sz="4" w:space="0" w:color="auto"/>
            </w:tcBorders>
            <w:shd w:val="clear" w:color="auto" w:fill="auto"/>
            <w:noWrap/>
            <w:vAlign w:val="bottom"/>
            <w:hideMark/>
          </w:tcPr>
          <w:p w14:paraId="2FD8A524"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205</w:t>
            </w:r>
          </w:p>
        </w:tc>
        <w:tc>
          <w:tcPr>
            <w:tcW w:w="699" w:type="pct"/>
            <w:tcBorders>
              <w:top w:val="nil"/>
              <w:left w:val="nil"/>
              <w:bottom w:val="single" w:sz="4" w:space="0" w:color="auto"/>
              <w:right w:val="single" w:sz="4" w:space="0" w:color="auto"/>
            </w:tcBorders>
            <w:shd w:val="clear" w:color="auto" w:fill="auto"/>
            <w:noWrap/>
            <w:vAlign w:val="bottom"/>
            <w:hideMark/>
          </w:tcPr>
          <w:p w14:paraId="2544358A"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32</w:t>
            </w:r>
          </w:p>
        </w:tc>
      </w:tr>
      <w:tr w:rsidR="00AB2736" w:rsidRPr="00F51408" w14:paraId="30F233E5" w14:textId="77777777" w:rsidTr="00AB2736">
        <w:trPr>
          <w:trHeight w:val="280"/>
        </w:trPr>
        <w:tc>
          <w:tcPr>
            <w:tcW w:w="1047" w:type="pct"/>
            <w:tcBorders>
              <w:top w:val="nil"/>
              <w:left w:val="single" w:sz="8" w:space="0" w:color="auto"/>
              <w:bottom w:val="single" w:sz="4" w:space="0" w:color="auto"/>
              <w:right w:val="single" w:sz="4" w:space="0" w:color="auto"/>
            </w:tcBorders>
            <w:shd w:val="clear" w:color="auto" w:fill="auto"/>
            <w:noWrap/>
            <w:vAlign w:val="bottom"/>
            <w:hideMark/>
          </w:tcPr>
          <w:p w14:paraId="6846133A"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0.75°×0.75°</w:t>
            </w:r>
          </w:p>
        </w:tc>
        <w:tc>
          <w:tcPr>
            <w:tcW w:w="1180" w:type="pct"/>
            <w:tcBorders>
              <w:top w:val="nil"/>
              <w:left w:val="nil"/>
              <w:bottom w:val="single" w:sz="4" w:space="0" w:color="auto"/>
              <w:right w:val="single" w:sz="4" w:space="0" w:color="auto"/>
            </w:tcBorders>
            <w:shd w:val="clear" w:color="000000" w:fill="FFCC99"/>
            <w:noWrap/>
            <w:vAlign w:val="bottom"/>
            <w:hideMark/>
          </w:tcPr>
          <w:p w14:paraId="635C7F8B"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RST-Central</w:t>
            </w:r>
          </w:p>
        </w:tc>
        <w:tc>
          <w:tcPr>
            <w:tcW w:w="569" w:type="pct"/>
            <w:tcBorders>
              <w:top w:val="nil"/>
              <w:left w:val="nil"/>
              <w:bottom w:val="single" w:sz="4" w:space="0" w:color="auto"/>
              <w:right w:val="single" w:sz="4" w:space="0" w:color="auto"/>
            </w:tcBorders>
            <w:shd w:val="clear" w:color="auto" w:fill="auto"/>
            <w:noWrap/>
            <w:vAlign w:val="bottom"/>
            <w:hideMark/>
          </w:tcPr>
          <w:p w14:paraId="6E95F1C7"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84</w:t>
            </w:r>
          </w:p>
        </w:tc>
        <w:tc>
          <w:tcPr>
            <w:tcW w:w="664" w:type="pct"/>
            <w:tcBorders>
              <w:top w:val="nil"/>
              <w:left w:val="nil"/>
              <w:bottom w:val="single" w:sz="4" w:space="0" w:color="auto"/>
              <w:right w:val="single" w:sz="4" w:space="0" w:color="auto"/>
            </w:tcBorders>
            <w:shd w:val="clear" w:color="auto" w:fill="auto"/>
            <w:noWrap/>
            <w:vAlign w:val="bottom"/>
            <w:hideMark/>
          </w:tcPr>
          <w:p w14:paraId="096949EB"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130</w:t>
            </w:r>
          </w:p>
        </w:tc>
        <w:tc>
          <w:tcPr>
            <w:tcW w:w="840" w:type="pct"/>
            <w:tcBorders>
              <w:top w:val="nil"/>
              <w:left w:val="nil"/>
              <w:bottom w:val="single" w:sz="4" w:space="0" w:color="auto"/>
              <w:right w:val="single" w:sz="4" w:space="0" w:color="auto"/>
            </w:tcBorders>
            <w:shd w:val="clear" w:color="auto" w:fill="auto"/>
            <w:noWrap/>
            <w:vAlign w:val="bottom"/>
            <w:hideMark/>
          </w:tcPr>
          <w:p w14:paraId="27458222" w14:textId="77777777" w:rsidR="00AB2736" w:rsidRPr="00F51408" w:rsidRDefault="00AB2736" w:rsidP="00873ADF">
            <w:pPr>
              <w:spacing w:before="20" w:after="20" w:line="240" w:lineRule="auto"/>
              <w:jc w:val="center"/>
              <w:rPr>
                <w:rFonts w:ascii="Georgia" w:eastAsia="Times New Roman" w:hAnsi="Georgia" w:cstheme="majorBidi"/>
                <w:b/>
                <w:bCs/>
                <w:color w:val="006100"/>
                <w:sz w:val="20"/>
                <w:szCs w:val="20"/>
              </w:rPr>
            </w:pPr>
            <w:r w:rsidRPr="00F51408">
              <w:rPr>
                <w:rFonts w:ascii="Georgia" w:eastAsia="Times New Roman" w:hAnsi="Georgia" w:cstheme="majorBidi"/>
                <w:b/>
                <w:bCs/>
                <w:color w:val="006100"/>
                <w:sz w:val="20"/>
                <w:szCs w:val="20"/>
              </w:rPr>
              <w:t>796</w:t>
            </w:r>
          </w:p>
        </w:tc>
        <w:tc>
          <w:tcPr>
            <w:tcW w:w="699" w:type="pct"/>
            <w:tcBorders>
              <w:top w:val="nil"/>
              <w:left w:val="nil"/>
              <w:bottom w:val="single" w:sz="4" w:space="0" w:color="auto"/>
              <w:right w:val="single" w:sz="4" w:space="0" w:color="auto"/>
            </w:tcBorders>
            <w:shd w:val="clear" w:color="auto" w:fill="auto"/>
            <w:noWrap/>
            <w:vAlign w:val="bottom"/>
            <w:hideMark/>
          </w:tcPr>
          <w:p w14:paraId="309E09F3"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110</w:t>
            </w:r>
          </w:p>
        </w:tc>
      </w:tr>
      <w:tr w:rsidR="00AB2736" w:rsidRPr="00F51408" w14:paraId="17E6D010" w14:textId="77777777" w:rsidTr="00AB2736">
        <w:trPr>
          <w:trHeight w:val="290"/>
        </w:trPr>
        <w:tc>
          <w:tcPr>
            <w:tcW w:w="1047" w:type="pct"/>
            <w:tcBorders>
              <w:top w:val="nil"/>
              <w:left w:val="single" w:sz="8" w:space="0" w:color="auto"/>
              <w:bottom w:val="single" w:sz="8" w:space="0" w:color="auto"/>
              <w:right w:val="single" w:sz="4" w:space="0" w:color="auto"/>
            </w:tcBorders>
            <w:shd w:val="clear" w:color="auto" w:fill="auto"/>
            <w:noWrap/>
            <w:vAlign w:val="bottom"/>
            <w:hideMark/>
          </w:tcPr>
          <w:p w14:paraId="75C9B523" w14:textId="7777777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 </w:t>
            </w:r>
          </w:p>
        </w:tc>
        <w:tc>
          <w:tcPr>
            <w:tcW w:w="1180" w:type="pct"/>
            <w:tcBorders>
              <w:top w:val="nil"/>
              <w:left w:val="nil"/>
              <w:bottom w:val="single" w:sz="8" w:space="0" w:color="auto"/>
              <w:right w:val="single" w:sz="4" w:space="0" w:color="auto"/>
            </w:tcBorders>
            <w:shd w:val="clear" w:color="000000" w:fill="FFCC99"/>
            <w:noWrap/>
            <w:vAlign w:val="bottom"/>
            <w:hideMark/>
          </w:tcPr>
          <w:p w14:paraId="5637040A" w14:textId="7777777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3F3F76"/>
                <w:sz w:val="20"/>
                <w:szCs w:val="20"/>
              </w:rPr>
              <w:t>RST-West</w:t>
            </w:r>
          </w:p>
        </w:tc>
        <w:tc>
          <w:tcPr>
            <w:tcW w:w="569" w:type="pct"/>
            <w:tcBorders>
              <w:top w:val="nil"/>
              <w:left w:val="nil"/>
              <w:bottom w:val="single" w:sz="8" w:space="0" w:color="auto"/>
              <w:right w:val="single" w:sz="4" w:space="0" w:color="auto"/>
            </w:tcBorders>
            <w:shd w:val="clear" w:color="auto" w:fill="auto"/>
            <w:noWrap/>
            <w:vAlign w:val="bottom"/>
            <w:hideMark/>
          </w:tcPr>
          <w:p w14:paraId="17A2C515"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47</w:t>
            </w:r>
          </w:p>
        </w:tc>
        <w:tc>
          <w:tcPr>
            <w:tcW w:w="664" w:type="pct"/>
            <w:tcBorders>
              <w:top w:val="nil"/>
              <w:left w:val="nil"/>
              <w:bottom w:val="single" w:sz="8" w:space="0" w:color="auto"/>
              <w:right w:val="single" w:sz="4" w:space="0" w:color="auto"/>
            </w:tcBorders>
            <w:shd w:val="clear" w:color="auto" w:fill="auto"/>
            <w:noWrap/>
            <w:vAlign w:val="bottom"/>
            <w:hideMark/>
          </w:tcPr>
          <w:p w14:paraId="5A6F7B1D"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43</w:t>
            </w:r>
          </w:p>
        </w:tc>
        <w:tc>
          <w:tcPr>
            <w:tcW w:w="840" w:type="pct"/>
            <w:tcBorders>
              <w:top w:val="nil"/>
              <w:left w:val="nil"/>
              <w:bottom w:val="single" w:sz="8" w:space="0" w:color="auto"/>
              <w:right w:val="single" w:sz="4" w:space="0" w:color="auto"/>
            </w:tcBorders>
            <w:shd w:val="clear" w:color="auto" w:fill="auto"/>
            <w:noWrap/>
            <w:vAlign w:val="bottom"/>
            <w:hideMark/>
          </w:tcPr>
          <w:p w14:paraId="01D2E221" w14:textId="77777777" w:rsidR="00AB2736" w:rsidRPr="00F51408" w:rsidRDefault="00AB2736" w:rsidP="00873ADF">
            <w:pPr>
              <w:spacing w:before="20" w:after="20" w:line="240" w:lineRule="auto"/>
              <w:jc w:val="center"/>
              <w:rPr>
                <w:rFonts w:ascii="Georgia" w:eastAsia="Times New Roman" w:hAnsi="Georgia" w:cstheme="majorBidi"/>
                <w:color w:val="000000"/>
                <w:sz w:val="20"/>
                <w:szCs w:val="20"/>
              </w:rPr>
            </w:pPr>
            <w:r w:rsidRPr="00F51408">
              <w:rPr>
                <w:rFonts w:ascii="Georgia" w:eastAsia="Times New Roman" w:hAnsi="Georgia" w:cstheme="majorBidi"/>
                <w:color w:val="000000"/>
                <w:sz w:val="20"/>
                <w:szCs w:val="20"/>
              </w:rPr>
              <w:t>89</w:t>
            </w:r>
          </w:p>
        </w:tc>
        <w:tc>
          <w:tcPr>
            <w:tcW w:w="699" w:type="pct"/>
            <w:tcBorders>
              <w:top w:val="nil"/>
              <w:left w:val="nil"/>
              <w:bottom w:val="single" w:sz="8" w:space="0" w:color="auto"/>
              <w:right w:val="single" w:sz="4" w:space="0" w:color="auto"/>
            </w:tcBorders>
            <w:shd w:val="clear" w:color="auto" w:fill="auto"/>
            <w:noWrap/>
            <w:vAlign w:val="bottom"/>
            <w:hideMark/>
          </w:tcPr>
          <w:p w14:paraId="1239B042" w14:textId="77777777" w:rsidR="00AB2736" w:rsidRPr="00F51408" w:rsidRDefault="00AB2736" w:rsidP="00873ADF">
            <w:pPr>
              <w:spacing w:before="20" w:after="20" w:line="240" w:lineRule="auto"/>
              <w:jc w:val="center"/>
              <w:rPr>
                <w:rFonts w:ascii="Georgia" w:eastAsia="Times New Roman" w:hAnsi="Georgia" w:cstheme="majorBidi"/>
                <w:b/>
                <w:bCs/>
                <w:color w:val="006100"/>
                <w:sz w:val="20"/>
                <w:szCs w:val="20"/>
              </w:rPr>
            </w:pPr>
            <w:r w:rsidRPr="00F51408">
              <w:rPr>
                <w:rFonts w:ascii="Georgia" w:eastAsia="Times New Roman" w:hAnsi="Georgia" w:cstheme="majorBidi"/>
                <w:b/>
                <w:bCs/>
                <w:color w:val="006100"/>
                <w:sz w:val="20"/>
                <w:szCs w:val="20"/>
              </w:rPr>
              <w:t>92</w:t>
            </w:r>
          </w:p>
        </w:tc>
      </w:tr>
      <w:tr w:rsidR="00AB2736" w:rsidRPr="00F51408" w14:paraId="210B4885" w14:textId="77777777" w:rsidTr="00AB2736">
        <w:trPr>
          <w:trHeight w:val="290"/>
        </w:trPr>
        <w:tc>
          <w:tcPr>
            <w:tcW w:w="1047" w:type="pct"/>
            <w:tcBorders>
              <w:top w:val="nil"/>
              <w:left w:val="single" w:sz="8" w:space="0" w:color="auto"/>
              <w:bottom w:val="single" w:sz="8" w:space="0" w:color="auto"/>
              <w:right w:val="single" w:sz="4" w:space="0" w:color="auto"/>
            </w:tcBorders>
            <w:shd w:val="clear" w:color="auto" w:fill="D0CECE" w:themeFill="background2" w:themeFillShade="E6"/>
            <w:noWrap/>
            <w:vAlign w:val="center"/>
            <w:hideMark/>
          </w:tcPr>
          <w:p w14:paraId="56BDA212" w14:textId="60A0A17F" w:rsidR="00AB2736" w:rsidRPr="00F51408" w:rsidRDefault="00873ADF"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Agreement</w:t>
            </w:r>
          </w:p>
        </w:tc>
        <w:tc>
          <w:tcPr>
            <w:tcW w:w="1180" w:type="pct"/>
            <w:tcBorders>
              <w:top w:val="nil"/>
              <w:left w:val="nil"/>
              <w:bottom w:val="single" w:sz="8" w:space="0" w:color="auto"/>
              <w:right w:val="single" w:sz="4" w:space="0" w:color="auto"/>
            </w:tcBorders>
            <w:shd w:val="clear" w:color="auto" w:fill="D0CECE" w:themeFill="background2" w:themeFillShade="E6"/>
            <w:noWrap/>
            <w:vAlign w:val="center"/>
            <w:hideMark/>
          </w:tcPr>
          <w:p w14:paraId="43FF6A20" w14:textId="2BEAE187" w:rsidR="00AB2736" w:rsidRPr="00F51408" w:rsidRDefault="00AB2736" w:rsidP="00873ADF">
            <w:pPr>
              <w:spacing w:before="20" w:after="20" w:line="240" w:lineRule="auto"/>
              <w:jc w:val="center"/>
              <w:rPr>
                <w:rFonts w:ascii="Georgia" w:eastAsia="Times New Roman" w:hAnsi="Georgia" w:cstheme="majorBidi"/>
                <w:b/>
                <w:bCs/>
                <w:color w:val="3F3F76"/>
                <w:sz w:val="20"/>
                <w:szCs w:val="20"/>
              </w:rPr>
            </w:pPr>
            <w:r w:rsidRPr="00F51408">
              <w:rPr>
                <w:rFonts w:ascii="Georgia" w:eastAsia="Times New Roman" w:hAnsi="Georgia" w:cstheme="majorBidi"/>
                <w:b/>
                <w:bCs/>
                <w:color w:val="000000"/>
                <w:sz w:val="20"/>
                <w:szCs w:val="20"/>
              </w:rPr>
              <w:t>% of perfect match</w:t>
            </w:r>
          </w:p>
        </w:tc>
        <w:tc>
          <w:tcPr>
            <w:tcW w:w="569" w:type="pct"/>
            <w:tcBorders>
              <w:top w:val="nil"/>
              <w:left w:val="nil"/>
              <w:bottom w:val="single" w:sz="8" w:space="0" w:color="auto"/>
              <w:right w:val="single" w:sz="4" w:space="0" w:color="auto"/>
            </w:tcBorders>
            <w:shd w:val="clear" w:color="auto" w:fill="D0CECE" w:themeFill="background2" w:themeFillShade="E6"/>
            <w:noWrap/>
            <w:vAlign w:val="center"/>
            <w:hideMark/>
          </w:tcPr>
          <w:p w14:paraId="38972272" w14:textId="0C0A9EC8"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85%</w:t>
            </w:r>
          </w:p>
        </w:tc>
        <w:tc>
          <w:tcPr>
            <w:tcW w:w="664" w:type="pct"/>
            <w:tcBorders>
              <w:top w:val="nil"/>
              <w:left w:val="nil"/>
              <w:bottom w:val="single" w:sz="8" w:space="0" w:color="auto"/>
              <w:right w:val="single" w:sz="4" w:space="0" w:color="auto"/>
            </w:tcBorders>
            <w:shd w:val="clear" w:color="auto" w:fill="D0CECE" w:themeFill="background2" w:themeFillShade="E6"/>
            <w:noWrap/>
            <w:vAlign w:val="center"/>
          </w:tcPr>
          <w:p w14:paraId="19113A92" w14:textId="1B55780E"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p>
        </w:tc>
        <w:tc>
          <w:tcPr>
            <w:tcW w:w="840" w:type="pct"/>
            <w:tcBorders>
              <w:top w:val="nil"/>
              <w:left w:val="nil"/>
              <w:bottom w:val="single" w:sz="8" w:space="0" w:color="auto"/>
              <w:right w:val="single" w:sz="4" w:space="0" w:color="auto"/>
            </w:tcBorders>
            <w:shd w:val="clear" w:color="auto" w:fill="D0CECE" w:themeFill="background2" w:themeFillShade="E6"/>
            <w:noWrap/>
            <w:vAlign w:val="center"/>
          </w:tcPr>
          <w:p w14:paraId="4500ADA2" w14:textId="54CC2397" w:rsidR="00AB2736" w:rsidRPr="00F51408" w:rsidRDefault="00AB2736" w:rsidP="00873ADF">
            <w:pPr>
              <w:spacing w:before="20" w:after="20" w:line="240" w:lineRule="auto"/>
              <w:jc w:val="center"/>
              <w:rPr>
                <w:rFonts w:ascii="Georgia" w:eastAsia="Times New Roman" w:hAnsi="Georgia" w:cstheme="majorBidi"/>
                <w:b/>
                <w:bCs/>
                <w:color w:val="000000"/>
                <w:sz w:val="20"/>
                <w:szCs w:val="20"/>
              </w:rPr>
            </w:pPr>
            <w:r w:rsidRPr="00F51408">
              <w:rPr>
                <w:rFonts w:ascii="Georgia" w:eastAsia="Times New Roman" w:hAnsi="Georgia" w:cstheme="majorBidi"/>
                <w:b/>
                <w:bCs/>
                <w:color w:val="000000"/>
                <w:sz w:val="20"/>
                <w:szCs w:val="20"/>
              </w:rPr>
              <w:t>% of misidentification</w:t>
            </w:r>
          </w:p>
        </w:tc>
        <w:tc>
          <w:tcPr>
            <w:tcW w:w="699" w:type="pct"/>
            <w:tcBorders>
              <w:top w:val="nil"/>
              <w:left w:val="nil"/>
              <w:bottom w:val="single" w:sz="8" w:space="0" w:color="auto"/>
              <w:right w:val="single" w:sz="4" w:space="0" w:color="auto"/>
            </w:tcBorders>
            <w:shd w:val="clear" w:color="auto" w:fill="D0CECE" w:themeFill="background2" w:themeFillShade="E6"/>
            <w:noWrap/>
            <w:vAlign w:val="center"/>
          </w:tcPr>
          <w:p w14:paraId="4611FB57" w14:textId="64185077" w:rsidR="00AB2736" w:rsidRPr="00F51408" w:rsidRDefault="000228D8" w:rsidP="00873ADF">
            <w:pPr>
              <w:spacing w:before="20" w:after="20" w:line="240" w:lineRule="auto"/>
              <w:jc w:val="center"/>
              <w:rPr>
                <w:rFonts w:ascii="Georgia" w:eastAsia="Times New Roman" w:hAnsi="Georgia" w:cstheme="majorBidi"/>
                <w:b/>
                <w:bCs/>
                <w:color w:val="006100"/>
                <w:sz w:val="20"/>
                <w:szCs w:val="20"/>
              </w:rPr>
            </w:pPr>
            <w:r w:rsidRPr="00F51408">
              <w:rPr>
                <w:rFonts w:ascii="Georgia" w:eastAsia="Times New Roman" w:hAnsi="Georgia" w:cstheme="majorBidi"/>
                <w:b/>
                <w:bCs/>
                <w:color w:val="006100"/>
                <w:sz w:val="20"/>
                <w:szCs w:val="20"/>
              </w:rPr>
              <w:t>11%</w:t>
            </w:r>
          </w:p>
        </w:tc>
      </w:tr>
    </w:tbl>
    <w:p w14:paraId="18924E56" w14:textId="5CDAB979" w:rsidR="00BE2D6B" w:rsidRPr="00F51408" w:rsidRDefault="00BE2D6B" w:rsidP="00521C04">
      <w:pPr>
        <w:spacing w:before="120" w:after="120" w:line="240" w:lineRule="auto"/>
        <w:jc w:val="both"/>
        <w:rPr>
          <w:rFonts w:ascii="Georgia" w:hAnsi="Georgia"/>
        </w:rPr>
      </w:pPr>
      <w:r w:rsidRPr="00F51408">
        <w:rPr>
          <w:rFonts w:ascii="Georgia" w:hAnsi="Georgia"/>
        </w:rPr>
        <w:t xml:space="preserve">Table 1: Comparison </w:t>
      </w:r>
      <w:r w:rsidR="006905B2" w:rsidRPr="00F51408">
        <w:rPr>
          <w:rFonts w:ascii="Georgia" w:hAnsi="Georgia"/>
        </w:rPr>
        <w:t xml:space="preserve">of RST identification and classification </w:t>
      </w:r>
      <w:r w:rsidR="0049038D" w:rsidRPr="00F51408">
        <w:rPr>
          <w:rFonts w:ascii="Georgia" w:hAnsi="Georgia"/>
        </w:rPr>
        <w:t>among</w:t>
      </w:r>
      <w:r w:rsidR="00521C04" w:rsidRPr="00F51408">
        <w:rPr>
          <w:rFonts w:ascii="Georgia" w:hAnsi="Georgia"/>
        </w:rPr>
        <w:t>:</w:t>
      </w:r>
      <w:r w:rsidR="0049038D" w:rsidRPr="00F51408">
        <w:rPr>
          <w:rFonts w:ascii="Georgia" w:hAnsi="Georgia"/>
        </w:rPr>
        <w:t xml:space="preserve"> NCEP reanalysis with </w:t>
      </w:r>
      <w:r w:rsidR="0049038D" w:rsidRPr="00F51408">
        <w:rPr>
          <w:rFonts w:ascii="Georgia" w:hAnsi="Georgia" w:cstheme="minorHAnsi"/>
          <w:sz w:val="24"/>
          <w:szCs w:val="24"/>
        </w:rPr>
        <w:t>2.5°×2.5°</w:t>
      </w:r>
      <w:r w:rsidR="0049038D" w:rsidRPr="00F51408">
        <w:rPr>
          <w:rFonts w:ascii="Georgia" w:hAnsi="Georgia"/>
        </w:rPr>
        <w:t xml:space="preserve"> resolution, ERA Interim with </w:t>
      </w:r>
      <w:r w:rsidR="0049038D" w:rsidRPr="00F51408">
        <w:rPr>
          <w:rFonts w:ascii="Georgia" w:hAnsi="Georgia" w:cstheme="minorHAnsi"/>
          <w:sz w:val="24"/>
          <w:szCs w:val="24"/>
        </w:rPr>
        <w:t xml:space="preserve">2.5°×2.5° resolution and Era Interim with </w:t>
      </w:r>
      <w:r w:rsidR="00A235E3" w:rsidRPr="00F51408">
        <w:rPr>
          <w:rFonts w:ascii="Georgia" w:hAnsi="Georgia" w:cstheme="minorHAnsi"/>
          <w:sz w:val="24"/>
          <w:szCs w:val="24"/>
        </w:rPr>
        <w:t>0</w:t>
      </w:r>
      <w:r w:rsidR="0049038D" w:rsidRPr="00F51408">
        <w:rPr>
          <w:rFonts w:ascii="Georgia" w:hAnsi="Georgia" w:cstheme="minorHAnsi"/>
          <w:sz w:val="24"/>
          <w:szCs w:val="24"/>
        </w:rPr>
        <w:t>.</w:t>
      </w:r>
      <w:r w:rsidR="00A235E3" w:rsidRPr="00F51408">
        <w:rPr>
          <w:rFonts w:ascii="Georgia" w:hAnsi="Georgia" w:cstheme="minorHAnsi"/>
          <w:sz w:val="24"/>
          <w:szCs w:val="24"/>
        </w:rPr>
        <w:t>7</w:t>
      </w:r>
      <w:r w:rsidR="0049038D" w:rsidRPr="00F51408">
        <w:rPr>
          <w:rFonts w:ascii="Georgia" w:hAnsi="Georgia" w:cstheme="minorHAnsi"/>
          <w:sz w:val="24"/>
          <w:szCs w:val="24"/>
        </w:rPr>
        <w:t>5°×</w:t>
      </w:r>
      <w:r w:rsidR="00A235E3" w:rsidRPr="00F51408">
        <w:rPr>
          <w:rFonts w:ascii="Georgia" w:hAnsi="Georgia" w:cstheme="minorHAnsi"/>
          <w:sz w:val="24"/>
          <w:szCs w:val="24"/>
        </w:rPr>
        <w:t>0</w:t>
      </w:r>
      <w:r w:rsidR="0049038D" w:rsidRPr="00F51408">
        <w:rPr>
          <w:rFonts w:ascii="Georgia" w:hAnsi="Georgia" w:cstheme="minorHAnsi"/>
          <w:sz w:val="24"/>
          <w:szCs w:val="24"/>
        </w:rPr>
        <w:t>.</w:t>
      </w:r>
      <w:r w:rsidR="00A235E3" w:rsidRPr="00F51408">
        <w:rPr>
          <w:rFonts w:ascii="Georgia" w:hAnsi="Georgia" w:cstheme="minorHAnsi"/>
          <w:sz w:val="24"/>
          <w:szCs w:val="24"/>
        </w:rPr>
        <w:t>7</w:t>
      </w:r>
      <w:r w:rsidR="0049038D" w:rsidRPr="00F51408">
        <w:rPr>
          <w:rFonts w:ascii="Georgia" w:hAnsi="Georgia" w:cstheme="minorHAnsi"/>
          <w:sz w:val="24"/>
          <w:szCs w:val="24"/>
        </w:rPr>
        <w:t xml:space="preserve">5° resolution. </w:t>
      </w:r>
      <w:r w:rsidR="00DE3AC4" w:rsidRPr="00F51408">
        <w:rPr>
          <w:rFonts w:ascii="Georgia" w:hAnsi="Georgia"/>
        </w:rPr>
        <w:t xml:space="preserve">Each item is one day, represented by the 12UTC map. </w:t>
      </w:r>
      <w:r w:rsidR="00521C04" w:rsidRPr="00F51408">
        <w:rPr>
          <w:rFonts w:ascii="Georgia" w:hAnsi="Georgia"/>
        </w:rPr>
        <w:t xml:space="preserve">The period is 1979-2017, total of 13,880 days. </w:t>
      </w:r>
    </w:p>
    <w:p w14:paraId="2D9B7EF6" w14:textId="77777777" w:rsidR="00BE2D6B" w:rsidRPr="00F51408" w:rsidRDefault="00BE2D6B" w:rsidP="0072640D">
      <w:pPr>
        <w:rPr>
          <w:rFonts w:ascii="Georgia" w:hAnsi="Georgia" w:cstheme="minorHAnsi"/>
          <w:sz w:val="24"/>
          <w:szCs w:val="24"/>
        </w:rPr>
      </w:pPr>
    </w:p>
    <w:p w14:paraId="0E119D64" w14:textId="2206C1C1" w:rsidR="00D87483" w:rsidRPr="00F51408" w:rsidRDefault="0072640D" w:rsidP="00E72D79">
      <w:pPr>
        <w:spacing w:line="360" w:lineRule="auto"/>
        <w:jc w:val="both"/>
        <w:rPr>
          <w:rFonts w:ascii="Georgia" w:hAnsi="Georgia" w:cstheme="minorHAnsi"/>
          <w:sz w:val="24"/>
          <w:szCs w:val="24"/>
        </w:rPr>
      </w:pPr>
      <w:r w:rsidRPr="00F51408">
        <w:rPr>
          <w:rFonts w:ascii="Georgia" w:hAnsi="Georgia" w:cstheme="minorHAnsi"/>
          <w:sz w:val="24"/>
          <w:szCs w:val="24"/>
        </w:rPr>
        <w:t>The results of the comparison are presented in table 1</w:t>
      </w:r>
      <w:r w:rsidR="00DE3AC4" w:rsidRPr="00F51408">
        <w:rPr>
          <w:rFonts w:ascii="Georgia" w:hAnsi="Georgia" w:cstheme="minorHAnsi"/>
          <w:sz w:val="24"/>
          <w:szCs w:val="24"/>
        </w:rPr>
        <w:t>. E</w:t>
      </w:r>
      <w:r w:rsidR="00E37B8E" w:rsidRPr="00F51408">
        <w:rPr>
          <w:rFonts w:ascii="Georgia" w:hAnsi="Georgia" w:cstheme="minorHAnsi"/>
          <w:sz w:val="24"/>
          <w:szCs w:val="24"/>
        </w:rPr>
        <w:t xml:space="preserve">ach block shows the results for one pair of data sets. The </w:t>
      </w:r>
      <w:r w:rsidR="00DE3AC4" w:rsidRPr="00F51408">
        <w:rPr>
          <w:rFonts w:ascii="Georgia" w:hAnsi="Georgia" w:cstheme="minorHAnsi"/>
          <w:sz w:val="24"/>
          <w:szCs w:val="24"/>
        </w:rPr>
        <w:t>bold numbers along d</w:t>
      </w:r>
      <w:r w:rsidR="00E37B8E" w:rsidRPr="00F51408">
        <w:rPr>
          <w:rFonts w:ascii="Georgia" w:hAnsi="Georgia" w:cstheme="minorHAnsi"/>
          <w:sz w:val="24"/>
          <w:szCs w:val="24"/>
        </w:rPr>
        <w:t>iagonal</w:t>
      </w:r>
      <w:r w:rsidR="00DE3AC4" w:rsidRPr="00F51408">
        <w:rPr>
          <w:rFonts w:ascii="Georgia" w:hAnsi="Georgia" w:cstheme="minorHAnsi"/>
          <w:sz w:val="24"/>
          <w:szCs w:val="24"/>
        </w:rPr>
        <w:t>s in each block are</w:t>
      </w:r>
      <w:r w:rsidR="00E37B8E" w:rsidRPr="00F51408">
        <w:rPr>
          <w:rFonts w:ascii="Georgia" w:hAnsi="Georgia" w:cstheme="minorHAnsi"/>
          <w:sz w:val="24"/>
          <w:szCs w:val="24"/>
        </w:rPr>
        <w:t xml:space="preserve"> the </w:t>
      </w:r>
      <w:r w:rsidR="00DE3AC4" w:rsidRPr="00F51408">
        <w:rPr>
          <w:rFonts w:ascii="Georgia" w:hAnsi="Georgia" w:cstheme="minorHAnsi"/>
          <w:sz w:val="24"/>
          <w:szCs w:val="24"/>
        </w:rPr>
        <w:t xml:space="preserve">number of days, which were identified and classified equally for both data sets for the pertinent type of RST or as 'No RST' days. The percentage of perfect match </w:t>
      </w:r>
      <w:r w:rsidR="00D87483" w:rsidRPr="00F51408">
        <w:rPr>
          <w:rFonts w:ascii="Georgia" w:hAnsi="Georgia" w:cstheme="minorHAnsi"/>
          <w:sz w:val="24"/>
          <w:szCs w:val="24"/>
        </w:rPr>
        <w:t>is</w:t>
      </w:r>
      <w:r w:rsidR="00DE3AC4" w:rsidRPr="00F51408">
        <w:rPr>
          <w:rFonts w:ascii="Georgia" w:hAnsi="Georgia" w:cstheme="minorHAnsi"/>
          <w:sz w:val="24"/>
          <w:szCs w:val="24"/>
        </w:rPr>
        <w:t xml:space="preserve"> the percentage of days</w:t>
      </w:r>
      <w:r w:rsidR="00D87483" w:rsidRPr="00F51408">
        <w:rPr>
          <w:rFonts w:ascii="Georgia" w:hAnsi="Georgia" w:cstheme="minorHAnsi"/>
          <w:sz w:val="24"/>
          <w:szCs w:val="24"/>
        </w:rPr>
        <w:t>, belonging to the four types, being equally classified. The percentage of misidentification is based on the number of days which was identified for one data set as 'RST day'</w:t>
      </w:r>
      <w:r w:rsidR="00DE3AC4" w:rsidRPr="00F51408">
        <w:rPr>
          <w:rFonts w:ascii="Georgia" w:hAnsi="Georgia" w:cstheme="minorHAnsi"/>
          <w:sz w:val="24"/>
          <w:szCs w:val="24"/>
        </w:rPr>
        <w:t xml:space="preserve"> </w:t>
      </w:r>
      <w:r w:rsidR="00D87483" w:rsidRPr="00F51408">
        <w:rPr>
          <w:rFonts w:ascii="Georgia" w:hAnsi="Georgia" w:cstheme="minorHAnsi"/>
          <w:sz w:val="24"/>
          <w:szCs w:val="24"/>
        </w:rPr>
        <w:t xml:space="preserve">and by the other as 'No RST day'. </w:t>
      </w:r>
    </w:p>
    <w:p w14:paraId="48F8074A" w14:textId="7A7FAF29" w:rsidR="0072640D" w:rsidRPr="00F51408" w:rsidRDefault="00D87483" w:rsidP="00E72D79">
      <w:pPr>
        <w:spacing w:line="360" w:lineRule="auto"/>
        <w:jc w:val="both"/>
        <w:rPr>
          <w:rFonts w:ascii="Georgia" w:hAnsi="Georgia" w:cstheme="minorHAnsi"/>
          <w:sz w:val="24"/>
          <w:szCs w:val="24"/>
        </w:rPr>
      </w:pPr>
      <w:r w:rsidRPr="00F51408">
        <w:rPr>
          <w:rFonts w:ascii="Georgia" w:hAnsi="Georgia" w:cstheme="minorHAnsi"/>
          <w:sz w:val="24"/>
          <w:szCs w:val="24"/>
        </w:rPr>
        <w:lastRenderedPageBreak/>
        <w:t>The lowest mat</w:t>
      </w:r>
      <w:r w:rsidR="00E72D79" w:rsidRPr="00F51408">
        <w:rPr>
          <w:rFonts w:ascii="Georgia" w:hAnsi="Georgia" w:cstheme="minorHAnsi"/>
          <w:sz w:val="24"/>
          <w:szCs w:val="24"/>
        </w:rPr>
        <w:t>ch wa</w:t>
      </w:r>
      <w:r w:rsidRPr="00F51408">
        <w:rPr>
          <w:rFonts w:ascii="Georgia" w:hAnsi="Georgia" w:cstheme="minorHAnsi"/>
          <w:sz w:val="24"/>
          <w:szCs w:val="24"/>
        </w:rPr>
        <w:t xml:space="preserve">s found between the NCEP (2.5°×2.5° resolution) and the fine resolution (0.75°×0.75°) data set of ERA Interim, 78%. The percentage of mismatch between them was found </w:t>
      </w:r>
      <w:r w:rsidR="00E72D79" w:rsidRPr="00F51408">
        <w:rPr>
          <w:rFonts w:ascii="Georgia" w:hAnsi="Georgia" w:cstheme="minorHAnsi"/>
          <w:sz w:val="24"/>
          <w:szCs w:val="24"/>
        </w:rPr>
        <w:t xml:space="preserve">the largest, 16%. </w:t>
      </w:r>
      <w:r w:rsidRPr="00F51408">
        <w:rPr>
          <w:rFonts w:ascii="Georgia" w:hAnsi="Georgia" w:cstheme="minorHAnsi"/>
          <w:sz w:val="24"/>
          <w:szCs w:val="24"/>
        </w:rPr>
        <w:t xml:space="preserve"> </w:t>
      </w:r>
      <w:r w:rsidR="00E72D79" w:rsidRPr="00F51408">
        <w:rPr>
          <w:rFonts w:ascii="Georgia" w:hAnsi="Georgia" w:cstheme="minorHAnsi"/>
          <w:sz w:val="24"/>
          <w:szCs w:val="24"/>
        </w:rPr>
        <w:t xml:space="preserve">The highest match was found between the two data sets of the ERA Interim, 85%, together with the lowest mismatch, 11%. The higher agreement between the latter stems, presumably. From the similar processing methods applied for them both.  </w:t>
      </w:r>
    </w:p>
    <w:p w14:paraId="64700880" w14:textId="7C3F53FF" w:rsidR="00E46A6C" w:rsidRPr="00F51408" w:rsidRDefault="00E72D79" w:rsidP="0087674A">
      <w:pPr>
        <w:spacing w:line="360" w:lineRule="auto"/>
        <w:jc w:val="both"/>
        <w:rPr>
          <w:rFonts w:ascii="Georgia" w:hAnsi="Georgia" w:cstheme="minorHAnsi"/>
          <w:sz w:val="24"/>
          <w:szCs w:val="24"/>
        </w:rPr>
      </w:pPr>
      <w:r w:rsidRPr="00F51408">
        <w:rPr>
          <w:rFonts w:ascii="Georgia" w:hAnsi="Georgia" w:cstheme="minorHAnsi"/>
          <w:sz w:val="24"/>
          <w:szCs w:val="24"/>
        </w:rPr>
        <w:t>The degree of mismatch between the classification</w:t>
      </w:r>
      <w:r w:rsidR="00E46A6C" w:rsidRPr="00F51408">
        <w:rPr>
          <w:rFonts w:ascii="Georgia" w:hAnsi="Georgia" w:cstheme="minorHAnsi"/>
          <w:sz w:val="24"/>
          <w:szCs w:val="24"/>
        </w:rPr>
        <w:t>s</w:t>
      </w:r>
      <w:r w:rsidRPr="00F51408">
        <w:rPr>
          <w:rFonts w:ascii="Georgia" w:hAnsi="Georgia" w:cstheme="minorHAnsi"/>
          <w:sz w:val="24"/>
          <w:szCs w:val="24"/>
        </w:rPr>
        <w:t xml:space="preserve"> of two data set</w:t>
      </w:r>
      <w:r w:rsidR="000173E1" w:rsidRPr="00F51408">
        <w:rPr>
          <w:rFonts w:ascii="Georgia" w:hAnsi="Georgia" w:cstheme="minorHAnsi"/>
          <w:sz w:val="24"/>
          <w:szCs w:val="24"/>
        </w:rPr>
        <w:t>s</w:t>
      </w:r>
      <w:r w:rsidRPr="00F51408">
        <w:rPr>
          <w:rFonts w:ascii="Georgia" w:hAnsi="Georgia" w:cstheme="minorHAnsi"/>
          <w:sz w:val="24"/>
          <w:szCs w:val="24"/>
        </w:rPr>
        <w:t xml:space="preserve"> may reflect inherent inaccuracy of the algorithm, but also differences in the SLP</w:t>
      </w:r>
      <w:r w:rsidR="0087674A" w:rsidRPr="00F51408">
        <w:rPr>
          <w:rFonts w:ascii="Georgia" w:hAnsi="Georgia" w:cstheme="minorHAnsi"/>
          <w:sz w:val="24"/>
          <w:szCs w:val="24"/>
        </w:rPr>
        <w:t xml:space="preserve"> and the vorticity </w:t>
      </w:r>
      <w:r w:rsidRPr="00F51408">
        <w:rPr>
          <w:rFonts w:ascii="Georgia" w:hAnsi="Georgia" w:cstheme="minorHAnsi"/>
          <w:sz w:val="24"/>
          <w:szCs w:val="24"/>
        </w:rPr>
        <w:t>field</w:t>
      </w:r>
      <w:r w:rsidR="0087674A" w:rsidRPr="00F51408">
        <w:rPr>
          <w:rFonts w:ascii="Georgia" w:hAnsi="Georgia" w:cstheme="minorHAnsi"/>
          <w:sz w:val="24"/>
          <w:szCs w:val="24"/>
        </w:rPr>
        <w:t>s</w:t>
      </w:r>
      <w:r w:rsidRPr="00F51408">
        <w:rPr>
          <w:rFonts w:ascii="Georgia" w:hAnsi="Georgia" w:cstheme="minorHAnsi"/>
          <w:sz w:val="24"/>
          <w:szCs w:val="24"/>
        </w:rPr>
        <w:t xml:space="preserve"> </w:t>
      </w:r>
      <w:r w:rsidR="0087674A" w:rsidRPr="00F51408">
        <w:rPr>
          <w:rFonts w:ascii="Georgia" w:hAnsi="Georgia" w:cstheme="minorHAnsi"/>
          <w:sz w:val="24"/>
          <w:szCs w:val="24"/>
        </w:rPr>
        <w:t>due to</w:t>
      </w:r>
      <w:r w:rsidRPr="00F51408">
        <w:rPr>
          <w:rFonts w:ascii="Georgia" w:hAnsi="Georgia" w:cstheme="minorHAnsi"/>
          <w:sz w:val="24"/>
          <w:szCs w:val="24"/>
        </w:rPr>
        <w:t xml:space="preserve"> the differen</w:t>
      </w:r>
      <w:r w:rsidR="0087674A" w:rsidRPr="00F51408">
        <w:rPr>
          <w:rFonts w:ascii="Georgia" w:hAnsi="Georgia" w:cstheme="minorHAnsi"/>
          <w:sz w:val="24"/>
          <w:szCs w:val="24"/>
        </w:rPr>
        <w:t>ces</w:t>
      </w:r>
      <w:r w:rsidRPr="00F51408">
        <w:rPr>
          <w:rFonts w:ascii="Georgia" w:hAnsi="Georgia" w:cstheme="minorHAnsi"/>
          <w:sz w:val="24"/>
          <w:szCs w:val="24"/>
        </w:rPr>
        <w:t xml:space="preserve"> </w:t>
      </w:r>
      <w:r w:rsidR="0087674A" w:rsidRPr="00F51408">
        <w:rPr>
          <w:rFonts w:ascii="Georgia" w:hAnsi="Georgia" w:cstheme="minorHAnsi"/>
          <w:sz w:val="24"/>
          <w:szCs w:val="24"/>
        </w:rPr>
        <w:t xml:space="preserve">data processing centers </w:t>
      </w:r>
      <w:r w:rsidRPr="00F51408">
        <w:rPr>
          <w:rFonts w:ascii="Georgia" w:hAnsi="Georgia" w:cstheme="minorHAnsi"/>
          <w:sz w:val="24"/>
          <w:szCs w:val="24"/>
        </w:rPr>
        <w:t xml:space="preserve">and the different spatial resolution applied </w:t>
      </w:r>
      <w:r w:rsidR="0087674A" w:rsidRPr="00F51408">
        <w:rPr>
          <w:rFonts w:ascii="Georgia" w:hAnsi="Georgia" w:cstheme="minorHAnsi"/>
          <w:sz w:val="24"/>
          <w:szCs w:val="24"/>
        </w:rPr>
        <w:t>on</w:t>
      </w:r>
      <w:r w:rsidRPr="00F51408">
        <w:rPr>
          <w:rFonts w:ascii="Georgia" w:hAnsi="Georgia" w:cstheme="minorHAnsi"/>
          <w:sz w:val="24"/>
          <w:szCs w:val="24"/>
        </w:rPr>
        <w:t xml:space="preserve"> the raw data. The differences imposed on the SLP field doe to the above differences in the processing is exemplified by a case in which </w:t>
      </w:r>
      <w:r w:rsidR="00BC2D5E" w:rsidRPr="00F51408">
        <w:rPr>
          <w:rFonts w:ascii="Georgia" w:hAnsi="Georgia" w:cstheme="minorHAnsi"/>
          <w:sz w:val="24"/>
          <w:szCs w:val="24"/>
        </w:rPr>
        <w:t xml:space="preserve">a day was classified differently for </w:t>
      </w:r>
      <w:r w:rsidRPr="00F51408">
        <w:rPr>
          <w:rFonts w:ascii="Georgia" w:hAnsi="Georgia" w:cstheme="minorHAnsi"/>
          <w:sz w:val="24"/>
          <w:szCs w:val="24"/>
        </w:rPr>
        <w:t>each of the data sets</w:t>
      </w:r>
      <w:r w:rsidR="00BC2D5E" w:rsidRPr="00F51408">
        <w:rPr>
          <w:rFonts w:ascii="Georgia" w:hAnsi="Georgia" w:cstheme="minorHAnsi"/>
          <w:sz w:val="24"/>
          <w:szCs w:val="24"/>
        </w:rPr>
        <w:t xml:space="preserve"> (Fig. </w:t>
      </w:r>
      <w:r w:rsidR="00696925" w:rsidRPr="00F51408">
        <w:rPr>
          <w:rFonts w:ascii="Georgia" w:hAnsi="Georgia" w:cstheme="minorHAnsi"/>
          <w:sz w:val="24"/>
          <w:szCs w:val="24"/>
        </w:rPr>
        <w:t>4</w:t>
      </w:r>
      <w:r w:rsidR="00BC2D5E" w:rsidRPr="00F51408">
        <w:rPr>
          <w:rFonts w:ascii="Georgia" w:hAnsi="Georgia" w:cstheme="minorHAnsi"/>
          <w:sz w:val="24"/>
          <w:szCs w:val="24"/>
        </w:rPr>
        <w:t xml:space="preserve">). </w:t>
      </w:r>
      <w:r w:rsidR="00E46A6C" w:rsidRPr="00F51408">
        <w:rPr>
          <w:rFonts w:ascii="Georgia" w:hAnsi="Georgia" w:cstheme="minorHAnsi"/>
          <w:sz w:val="24"/>
          <w:szCs w:val="24"/>
        </w:rPr>
        <w:t xml:space="preserve">It is </w:t>
      </w:r>
      <w:r w:rsidR="00E46A6C" w:rsidRPr="00F51408">
        <w:rPr>
          <w:rFonts w:ascii="Georgia" w:hAnsi="Georgia" w:cstheme="minorHAnsi"/>
          <w:sz w:val="24"/>
          <w:szCs w:val="24"/>
          <w:highlight w:val="yellow"/>
        </w:rPr>
        <w:t>easy to visualize several differences among</w:t>
      </w:r>
      <w:r w:rsidR="00E46A6C" w:rsidRPr="00F51408">
        <w:rPr>
          <w:rFonts w:ascii="Georgia" w:hAnsi="Georgia" w:cstheme="minorHAnsi"/>
          <w:sz w:val="24"/>
          <w:szCs w:val="24"/>
        </w:rPr>
        <w:t xml:space="preserve">  </w:t>
      </w:r>
    </w:p>
    <w:p w14:paraId="5BDA252E" w14:textId="3902F56F" w:rsidR="00E72D79" w:rsidRPr="00F51408" w:rsidRDefault="00E72D79" w:rsidP="00696925">
      <w:pPr>
        <w:spacing w:line="360" w:lineRule="auto"/>
        <w:jc w:val="both"/>
        <w:rPr>
          <w:rFonts w:ascii="Georgia" w:hAnsi="Georgia" w:cstheme="minorHAnsi"/>
          <w:sz w:val="24"/>
          <w:szCs w:val="24"/>
        </w:rPr>
      </w:pPr>
      <w:r w:rsidRPr="00F51408">
        <w:rPr>
          <w:rFonts w:ascii="Georgia" w:hAnsi="Georgia" w:cstheme="minorHAnsi"/>
          <w:sz w:val="24"/>
          <w:szCs w:val="24"/>
        </w:rPr>
        <w:t xml:space="preserve"> </w:t>
      </w:r>
    </w:p>
    <w:p w14:paraId="7843CB46" w14:textId="2096FA4A" w:rsidR="00E72D79" w:rsidRPr="00F51408" w:rsidRDefault="00EE21BB" w:rsidP="00EE21BB">
      <w:pPr>
        <w:bidi/>
        <w:jc w:val="center"/>
        <w:rPr>
          <w:rFonts w:ascii="Georgia" w:hAnsi="Georgia" w:cs="Arial"/>
          <w:b/>
          <w:bCs/>
          <w:color w:val="FF0000"/>
          <w:sz w:val="24"/>
          <w:szCs w:val="24"/>
        </w:rPr>
      </w:pPr>
      <w:r w:rsidRPr="00F51408">
        <w:rPr>
          <w:rFonts w:ascii="Georgia" w:hAnsi="Georgia" w:cs="Arial"/>
          <w:b/>
          <w:bCs/>
          <w:color w:val="FF0000"/>
          <w:sz w:val="24"/>
          <w:szCs w:val="24"/>
          <w:rtl/>
        </w:rPr>
        <w:t>דוגמה עסיסית של מפה שזוהתה שונה על פי 3 מקורות הנתונים</w:t>
      </w:r>
    </w:p>
    <w:p w14:paraId="01E81ADF" w14:textId="35932AD8" w:rsidR="00696925" w:rsidRPr="00F51408" w:rsidRDefault="00696925" w:rsidP="007215AD">
      <w:pPr>
        <w:rPr>
          <w:rFonts w:ascii="Georgia" w:hAnsi="Georgia" w:cstheme="minorHAnsi"/>
          <w:sz w:val="24"/>
          <w:szCs w:val="24"/>
        </w:rPr>
      </w:pPr>
      <w:r w:rsidRPr="00F51408">
        <w:rPr>
          <w:rFonts w:ascii="Georgia" w:hAnsi="Georgia"/>
        </w:rPr>
        <w:t xml:space="preserve">Fig. 4: </w:t>
      </w:r>
      <w:r w:rsidR="007215AD" w:rsidRPr="00F51408">
        <w:rPr>
          <w:rFonts w:ascii="Georgia" w:hAnsi="Georgia"/>
        </w:rPr>
        <w:t xml:space="preserve">SLP (contours, in </w:t>
      </w:r>
      <w:proofErr w:type="spellStart"/>
      <w:r w:rsidR="007215AD" w:rsidRPr="00F51408">
        <w:rPr>
          <w:rFonts w:ascii="Georgia" w:hAnsi="Georgia"/>
        </w:rPr>
        <w:t>hPa</w:t>
      </w:r>
      <w:proofErr w:type="spellEnd"/>
      <w:r w:rsidR="007215AD" w:rsidRPr="00F51408">
        <w:rPr>
          <w:rFonts w:ascii="Georgia" w:hAnsi="Georgia"/>
        </w:rPr>
        <w:t>) and geostrophic vorticity fields (colors, in s</w:t>
      </w:r>
      <w:r w:rsidR="007215AD" w:rsidRPr="00F51408">
        <w:rPr>
          <w:rFonts w:ascii="Georgia" w:hAnsi="Georgia"/>
          <w:vertAlign w:val="superscript"/>
        </w:rPr>
        <w:t>-1</w:t>
      </w:r>
      <w:r w:rsidR="007215AD" w:rsidRPr="00F51408">
        <w:rPr>
          <w:rFonts w:ascii="Georgia" w:hAnsi="Georgia"/>
        </w:rPr>
        <w:t>)</w:t>
      </w:r>
      <w:r w:rsidRPr="00F51408">
        <w:rPr>
          <w:rFonts w:ascii="Georgia" w:hAnsi="Georgia"/>
        </w:rPr>
        <w:t xml:space="preserve"> for </w:t>
      </w:r>
      <w:proofErr w:type="gramStart"/>
      <w:r w:rsidRPr="00F51408">
        <w:rPr>
          <w:rFonts w:ascii="Georgia" w:hAnsi="Georgia"/>
        </w:rPr>
        <w:t>?? ??</w:t>
      </w:r>
      <w:proofErr w:type="gramEnd"/>
      <w:r w:rsidRPr="00F51408">
        <w:rPr>
          <w:rFonts w:ascii="Georgia" w:hAnsi="Georgia"/>
        </w:rPr>
        <w:t xml:space="preserve"> 12UTC, which was classified as '' for REA Interim (fine resolution), a, as '' for REA Interim (fine resolution), b and as '' for NCEP reanalysis, c. The  </w:t>
      </w:r>
    </w:p>
    <w:p w14:paraId="2DDCAD9B" w14:textId="77777777" w:rsidR="00C94898" w:rsidRPr="00F51408" w:rsidRDefault="00C94898" w:rsidP="007215AD">
      <w:pPr>
        <w:rPr>
          <w:rFonts w:ascii="Georgia" w:hAnsi="Georgia" w:cstheme="minorHAnsi"/>
          <w:sz w:val="24"/>
          <w:szCs w:val="24"/>
        </w:rPr>
      </w:pPr>
    </w:p>
    <w:p w14:paraId="0B04808E" w14:textId="517585D9" w:rsidR="00696925" w:rsidRPr="00F51408" w:rsidRDefault="00E46A6C" w:rsidP="00117763">
      <w:pPr>
        <w:spacing w:line="360" w:lineRule="auto"/>
        <w:jc w:val="both"/>
        <w:rPr>
          <w:rFonts w:ascii="Georgia" w:hAnsi="Georgia" w:cstheme="minorHAnsi"/>
          <w:sz w:val="24"/>
          <w:szCs w:val="24"/>
        </w:rPr>
      </w:pPr>
      <w:r w:rsidRPr="00F51408">
        <w:rPr>
          <w:rFonts w:ascii="Georgia" w:hAnsi="Georgia" w:cstheme="minorHAnsi"/>
          <w:sz w:val="24"/>
          <w:szCs w:val="24"/>
        </w:rPr>
        <w:t xml:space="preserve">Another aspect of this comparison is biases, which are expressed by </w:t>
      </w:r>
      <w:r w:rsidR="00580869" w:rsidRPr="00F51408">
        <w:rPr>
          <w:rFonts w:ascii="Georgia" w:hAnsi="Georgia" w:cstheme="minorHAnsi"/>
          <w:sz w:val="24"/>
          <w:szCs w:val="24"/>
        </w:rPr>
        <w:t xml:space="preserve">asymmetry between the numbers of mismatches as reflected by the off-diagonal numbers. </w:t>
      </w:r>
      <w:r w:rsidR="00296400" w:rsidRPr="00F51408">
        <w:rPr>
          <w:rFonts w:ascii="Georgia" w:hAnsi="Georgia" w:cstheme="minorHAnsi"/>
          <w:sz w:val="24"/>
          <w:szCs w:val="24"/>
        </w:rPr>
        <w:t>The most prominent asymmetry is found between the NCEP and the ERA Interim fine resolution data. The number of days classified as 'No RST' in the ERA Interim data set and 'RST East' in the NCEP data set is 10 times larger as th</w:t>
      </w:r>
      <w:r w:rsidR="00117763" w:rsidRPr="00F51408">
        <w:rPr>
          <w:rFonts w:ascii="Georgia" w:hAnsi="Georgia" w:cstheme="minorHAnsi"/>
          <w:sz w:val="24"/>
          <w:szCs w:val="24"/>
        </w:rPr>
        <w:t>i</w:t>
      </w:r>
      <w:r w:rsidR="00296400" w:rsidRPr="00F51408">
        <w:rPr>
          <w:rFonts w:ascii="Georgia" w:hAnsi="Georgia" w:cstheme="minorHAnsi"/>
          <w:sz w:val="24"/>
          <w:szCs w:val="24"/>
        </w:rPr>
        <w:t xml:space="preserve">s </w:t>
      </w:r>
      <w:r w:rsidR="00117763" w:rsidRPr="00F51408">
        <w:rPr>
          <w:rFonts w:ascii="Georgia" w:hAnsi="Georgia" w:cstheme="minorHAnsi"/>
          <w:sz w:val="24"/>
          <w:szCs w:val="24"/>
        </w:rPr>
        <w:t xml:space="preserve">of the days </w:t>
      </w:r>
      <w:r w:rsidR="00296400" w:rsidRPr="00F51408">
        <w:rPr>
          <w:rFonts w:ascii="Georgia" w:hAnsi="Georgia" w:cstheme="minorHAnsi"/>
          <w:sz w:val="24"/>
          <w:szCs w:val="24"/>
        </w:rPr>
        <w:t xml:space="preserve">classified as </w:t>
      </w:r>
      <w:r w:rsidR="00117763" w:rsidRPr="00F51408">
        <w:rPr>
          <w:rFonts w:ascii="Georgia" w:hAnsi="Georgia" w:cstheme="minorHAnsi"/>
          <w:sz w:val="24"/>
          <w:szCs w:val="24"/>
        </w:rPr>
        <w:t xml:space="preserve">'No RST' </w:t>
      </w:r>
      <w:r w:rsidR="00296400" w:rsidRPr="00F51408">
        <w:rPr>
          <w:rFonts w:ascii="Georgia" w:hAnsi="Georgia" w:cstheme="minorHAnsi"/>
          <w:sz w:val="24"/>
          <w:szCs w:val="24"/>
        </w:rPr>
        <w:t xml:space="preserve">in the NCEP data set but </w:t>
      </w:r>
      <w:r w:rsidR="00117763" w:rsidRPr="00F51408">
        <w:rPr>
          <w:rFonts w:ascii="Georgia" w:hAnsi="Georgia" w:cstheme="minorHAnsi"/>
          <w:sz w:val="24"/>
          <w:szCs w:val="24"/>
        </w:rPr>
        <w:t xml:space="preserve">'RST East' </w:t>
      </w:r>
      <w:r w:rsidR="00296400" w:rsidRPr="00F51408">
        <w:rPr>
          <w:rFonts w:ascii="Georgia" w:hAnsi="Georgia" w:cstheme="minorHAnsi"/>
          <w:sz w:val="24"/>
          <w:szCs w:val="24"/>
        </w:rPr>
        <w:t xml:space="preserve">in the ERA Interim data set.  Moreover the number of the former is </w:t>
      </w:r>
      <w:r w:rsidR="00117763" w:rsidRPr="00F51408">
        <w:rPr>
          <w:rFonts w:ascii="Georgia" w:hAnsi="Georgia" w:cstheme="minorHAnsi"/>
          <w:sz w:val="24"/>
          <w:szCs w:val="24"/>
        </w:rPr>
        <w:t xml:space="preserve">1369' 10% of the total number of days. </w:t>
      </w:r>
    </w:p>
    <w:p w14:paraId="6F5415D3" w14:textId="766A25D4" w:rsidR="00696925" w:rsidRPr="00F51408" w:rsidRDefault="00117763" w:rsidP="00E71835">
      <w:pPr>
        <w:bidi/>
        <w:rPr>
          <w:rFonts w:ascii="Georgia" w:hAnsi="Georgia"/>
          <w:b/>
          <w:bCs/>
          <w:color w:val="FF0000"/>
          <w:sz w:val="24"/>
          <w:szCs w:val="24"/>
          <w:rtl/>
        </w:rPr>
      </w:pPr>
      <w:r w:rsidRPr="00F51408">
        <w:rPr>
          <w:rFonts w:ascii="Georgia" w:hAnsi="Georgia"/>
          <w:b/>
          <w:bCs/>
          <w:color w:val="FF0000"/>
          <w:sz w:val="24"/>
          <w:szCs w:val="24"/>
          <w:rtl/>
        </w:rPr>
        <w:t>אני נעצר כאן. נראה לי שזה קשור לרגישות לקוי האורך 37.5 ו 32.5. למעזה, המזרחי שביניהם הוא מקור הבעייה העיקרי, שהוא הקו שעליו יש נתונים ברזולוציה הנפוצה של 2.5 מעלות, ושלכן בסביבתו יימצא לעיתים קרובות הציר המזרחי</w:t>
      </w:r>
      <w:r w:rsidR="00E71835" w:rsidRPr="00F51408">
        <w:rPr>
          <w:rFonts w:ascii="Georgia" w:hAnsi="Georgia"/>
          <w:b/>
          <w:bCs/>
          <w:color w:val="FF0000"/>
          <w:sz w:val="24"/>
          <w:szCs w:val="24"/>
          <w:rtl/>
        </w:rPr>
        <w:t xml:space="preserve">. יתכן שזה גם נהיה קריטי מדי עקב היות קווים אלה הגבולות </w:t>
      </w:r>
      <w:r w:rsidRPr="00F51408">
        <w:rPr>
          <w:rFonts w:ascii="Georgia" w:hAnsi="Georgia"/>
          <w:b/>
          <w:bCs/>
          <w:color w:val="FF0000"/>
          <w:sz w:val="24"/>
          <w:szCs w:val="24"/>
          <w:rtl/>
        </w:rPr>
        <w:t xml:space="preserve">של מיצוע </w:t>
      </w:r>
      <w:proofErr w:type="spellStart"/>
      <w:r w:rsidRPr="00F51408">
        <w:rPr>
          <w:rFonts w:ascii="Georgia" w:hAnsi="Georgia"/>
          <w:b/>
          <w:bCs/>
          <w:color w:val="FF0000"/>
          <w:sz w:val="24"/>
          <w:szCs w:val="24"/>
          <w:rtl/>
        </w:rPr>
        <w:t>הוורטיסיטי</w:t>
      </w:r>
      <w:proofErr w:type="spellEnd"/>
      <w:r w:rsidRPr="00F51408">
        <w:rPr>
          <w:rFonts w:ascii="Georgia" w:hAnsi="Georgia"/>
          <w:b/>
          <w:bCs/>
          <w:color w:val="FF0000"/>
          <w:sz w:val="24"/>
          <w:szCs w:val="24"/>
          <w:rtl/>
        </w:rPr>
        <w:t xml:space="preserve">. בקיצור: בואו נעצור את הדיון הזה לאחר ביצוע הטבלה כשמתחילים את הציר מהנקודה היותר דרומית, ואם המצב לא ישתפר, להרחיב ל 32-38 מעלות מזרח את תחום הבדיקה. </w:t>
      </w:r>
    </w:p>
    <w:p w14:paraId="537F249A" w14:textId="77777777" w:rsidR="00643B64" w:rsidRPr="00F51408" w:rsidRDefault="00643B64" w:rsidP="00D56918">
      <w:pPr>
        <w:pStyle w:val="ListParagraph"/>
        <w:ind w:left="360"/>
        <w:rPr>
          <w:rFonts w:ascii="Georgia" w:hAnsi="Georgia" w:cstheme="minorHAnsi"/>
          <w:sz w:val="24"/>
          <w:szCs w:val="24"/>
        </w:rPr>
      </w:pPr>
    </w:p>
    <w:p w14:paraId="4B1AFDFC" w14:textId="77777777" w:rsidR="00466C8E" w:rsidRPr="00F51408" w:rsidRDefault="00466C8E" w:rsidP="00D56918">
      <w:pPr>
        <w:pStyle w:val="ListParagraph"/>
        <w:ind w:left="360"/>
        <w:rPr>
          <w:rFonts w:ascii="Georgia" w:hAnsi="Georgia" w:cstheme="minorHAnsi"/>
          <w:sz w:val="24"/>
          <w:szCs w:val="24"/>
        </w:rPr>
      </w:pPr>
    </w:p>
    <w:p w14:paraId="658E86C2" w14:textId="2DE8214B" w:rsidR="00466C8E" w:rsidRPr="00F51408" w:rsidRDefault="00466C8E" w:rsidP="00466C8E">
      <w:pPr>
        <w:pStyle w:val="ListParagraph"/>
        <w:numPr>
          <w:ilvl w:val="0"/>
          <w:numId w:val="1"/>
        </w:numPr>
        <w:rPr>
          <w:rFonts w:ascii="Georgia" w:hAnsi="Georgia" w:cstheme="minorHAnsi"/>
          <w:sz w:val="24"/>
          <w:szCs w:val="24"/>
        </w:rPr>
      </w:pPr>
      <w:r w:rsidRPr="00F51408">
        <w:rPr>
          <w:rFonts w:ascii="Georgia" w:hAnsi="Georgia" w:cstheme="minorHAnsi"/>
          <w:sz w:val="24"/>
          <w:szCs w:val="24"/>
        </w:rPr>
        <w:t>Climatological aspects of the RST</w:t>
      </w:r>
    </w:p>
    <w:p w14:paraId="27D4B4FE" w14:textId="4FD03254" w:rsidR="00466C8E" w:rsidRPr="00F51408" w:rsidRDefault="000B212A" w:rsidP="000B212A">
      <w:pPr>
        <w:spacing w:line="360" w:lineRule="auto"/>
        <w:jc w:val="both"/>
        <w:rPr>
          <w:rFonts w:ascii="Georgia" w:hAnsi="Georgia" w:cstheme="minorHAnsi"/>
          <w:sz w:val="24"/>
          <w:szCs w:val="24"/>
        </w:rPr>
      </w:pPr>
      <w:r w:rsidRPr="00F51408">
        <w:rPr>
          <w:rFonts w:ascii="Georgia" w:hAnsi="Georgia" w:cstheme="minorHAnsi"/>
          <w:sz w:val="24"/>
          <w:szCs w:val="24"/>
        </w:rPr>
        <w:t xml:space="preserve">The distribution of RST days along the year is presented in Fig. 5. The maximum is in November and the minimum is in July, </w:t>
      </w:r>
      <w:r w:rsidRPr="00F51408">
        <w:rPr>
          <w:rFonts w:ascii="Georgia" w:hAnsi="Georgia" w:cstheme="minorHAnsi"/>
          <w:sz w:val="24"/>
          <w:szCs w:val="24"/>
          <w:highlight w:val="yellow"/>
        </w:rPr>
        <w:t>in agreement with Alpert</w:t>
      </w:r>
      <w:r w:rsidRPr="00F51408">
        <w:rPr>
          <w:rFonts w:ascii="Georgia" w:hAnsi="Georgia" w:cstheme="minorHAnsi"/>
          <w:sz w:val="24"/>
          <w:szCs w:val="24"/>
        </w:rPr>
        <w:t xml:space="preserve"> et al. (2004b). </w:t>
      </w:r>
    </w:p>
    <w:p w14:paraId="416850E0" w14:textId="63EB9F38" w:rsidR="000B212A" w:rsidRPr="00F51408" w:rsidRDefault="000B212A" w:rsidP="000B212A">
      <w:pPr>
        <w:jc w:val="center"/>
        <w:rPr>
          <w:rFonts w:ascii="Georgia" w:hAnsi="Georgia" w:cstheme="minorHAnsi"/>
          <w:sz w:val="24"/>
          <w:szCs w:val="24"/>
        </w:rPr>
      </w:pPr>
      <w:r w:rsidRPr="00F51408">
        <w:rPr>
          <w:rFonts w:ascii="Georgia" w:hAnsi="Georgia"/>
          <w:noProof/>
        </w:rPr>
        <w:drawing>
          <wp:inline distT="0" distB="0" distL="0" distR="0" wp14:anchorId="666A1CF1" wp14:editId="7A4C8086">
            <wp:extent cx="4582160" cy="2753360"/>
            <wp:effectExtent l="0" t="0" r="8890" b="8890"/>
            <wp:docPr id="1" name="תמונה 1" descr="C:\Users\BARUCHZ\AppData\Local\Microsoft\Windows\Temporary Internet Files\Content.Word\תמונה חדש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UCHZ\AppData\Local\Microsoft\Windows\Temporary Internet Files\Content.Word\תמונה חדשה.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2160" cy="2753360"/>
                    </a:xfrm>
                    <a:prstGeom prst="rect">
                      <a:avLst/>
                    </a:prstGeom>
                    <a:noFill/>
                    <a:ln>
                      <a:noFill/>
                    </a:ln>
                  </pic:spPr>
                </pic:pic>
              </a:graphicData>
            </a:graphic>
          </wp:inline>
        </w:drawing>
      </w:r>
    </w:p>
    <w:p w14:paraId="59F36868" w14:textId="7CECFAD6" w:rsidR="000B212A" w:rsidRPr="00F51408" w:rsidRDefault="000B212A" w:rsidP="006473A8">
      <w:pPr>
        <w:rPr>
          <w:rFonts w:ascii="Georgia" w:hAnsi="Georgia" w:cstheme="minorHAnsi"/>
          <w:sz w:val="24"/>
          <w:szCs w:val="24"/>
        </w:rPr>
      </w:pPr>
      <w:r w:rsidRPr="00F51408">
        <w:rPr>
          <w:rFonts w:ascii="Georgia" w:hAnsi="Georgia" w:cstheme="minorHAnsi"/>
          <w:sz w:val="24"/>
          <w:szCs w:val="24"/>
        </w:rPr>
        <w:t xml:space="preserve">Fig. 5: Yearly distribution of RST days according to the </w:t>
      </w:r>
      <w:r w:rsidR="006473A8" w:rsidRPr="00F51408">
        <w:rPr>
          <w:rFonts w:ascii="Georgia" w:hAnsi="Georgia" w:cstheme="minorHAnsi"/>
          <w:sz w:val="24"/>
          <w:szCs w:val="24"/>
        </w:rPr>
        <w:t>NCEP reanalysis</w:t>
      </w:r>
      <w:r w:rsidRPr="00F51408">
        <w:rPr>
          <w:rFonts w:ascii="Georgia" w:hAnsi="Georgia" w:cstheme="minorHAnsi"/>
          <w:sz w:val="24"/>
          <w:szCs w:val="24"/>
        </w:rPr>
        <w:t xml:space="preserve"> data</w:t>
      </w:r>
    </w:p>
    <w:p w14:paraId="6CE857A9" w14:textId="77777777" w:rsidR="0024080A" w:rsidRPr="00F51408" w:rsidRDefault="0024080A" w:rsidP="00D56918">
      <w:pPr>
        <w:pStyle w:val="ListParagraph"/>
        <w:ind w:left="360"/>
        <w:rPr>
          <w:rFonts w:ascii="Georgia" w:hAnsi="Georgia" w:cstheme="minorHAnsi"/>
          <w:sz w:val="24"/>
          <w:szCs w:val="24"/>
        </w:rPr>
      </w:pPr>
    </w:p>
    <w:p w14:paraId="4FABFCEA" w14:textId="46BEA112" w:rsidR="00643B64" w:rsidRPr="00F51408" w:rsidRDefault="00643B64" w:rsidP="00643B64">
      <w:pPr>
        <w:pStyle w:val="ListParagraph"/>
        <w:ind w:left="360"/>
        <w:jc w:val="center"/>
        <w:rPr>
          <w:rFonts w:ascii="Georgia" w:hAnsi="Georgia" w:cstheme="minorHAnsi"/>
          <w:sz w:val="24"/>
          <w:szCs w:val="24"/>
        </w:rPr>
      </w:pPr>
      <w:r w:rsidRPr="00F51408">
        <w:rPr>
          <w:rFonts w:ascii="Georgia" w:hAnsi="Georgia"/>
          <w:noProof/>
        </w:rPr>
        <w:drawing>
          <wp:inline distT="0" distB="0" distL="0" distR="0" wp14:anchorId="5438EF58" wp14:editId="36D71764">
            <wp:extent cx="2374913" cy="2049188"/>
            <wp:effectExtent l="19050" t="19050" r="25400" b="27305"/>
            <wp:docPr id="4" name="תמונה 4" descr="C:\Users\BARUCHZ\AppData\Local\Microsoft\Windows\Temporary Internet Files\Content.Word\תמונה חדשה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UCHZ\AppData\Local\Microsoft\Windows\Temporary Internet Files\Content.Word\תמונה חדשה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8389" cy="2052188"/>
                    </a:xfrm>
                    <a:prstGeom prst="rect">
                      <a:avLst/>
                    </a:prstGeom>
                    <a:noFill/>
                    <a:ln>
                      <a:solidFill>
                        <a:schemeClr val="tx1">
                          <a:lumMod val="50000"/>
                          <a:lumOff val="50000"/>
                        </a:schemeClr>
                      </a:solidFill>
                    </a:ln>
                  </pic:spPr>
                </pic:pic>
              </a:graphicData>
            </a:graphic>
          </wp:inline>
        </w:drawing>
      </w:r>
    </w:p>
    <w:p w14:paraId="39702305" w14:textId="77A5FAE3" w:rsidR="00643B64" w:rsidRPr="00F51408" w:rsidRDefault="00643B64" w:rsidP="00466C8E">
      <w:pPr>
        <w:autoSpaceDE w:val="0"/>
        <w:autoSpaceDN w:val="0"/>
        <w:adjustRightInd w:val="0"/>
        <w:spacing w:after="0" w:line="240" w:lineRule="auto"/>
        <w:jc w:val="center"/>
        <w:rPr>
          <w:rFonts w:ascii="Georgia" w:hAnsi="Georgia"/>
        </w:rPr>
      </w:pPr>
      <w:r w:rsidRPr="00F51408">
        <w:rPr>
          <w:rFonts w:ascii="Georgia" w:hAnsi="Georgia"/>
        </w:rPr>
        <w:t xml:space="preserve">Fig. *: Long-term mean </w:t>
      </w:r>
      <w:proofErr w:type="spellStart"/>
      <w:r w:rsidRPr="00F51408">
        <w:rPr>
          <w:rFonts w:ascii="Georgia" w:hAnsi="Georgia"/>
        </w:rPr>
        <w:t>slp</w:t>
      </w:r>
      <w:proofErr w:type="spellEnd"/>
      <w:r w:rsidRPr="00F51408">
        <w:rPr>
          <w:rFonts w:ascii="Georgia" w:hAnsi="Georgia"/>
        </w:rPr>
        <w:t xml:space="preserve"> (</w:t>
      </w:r>
      <w:proofErr w:type="spellStart"/>
      <w:r w:rsidRPr="00F51408">
        <w:rPr>
          <w:rFonts w:ascii="Georgia" w:hAnsi="Georgia"/>
        </w:rPr>
        <w:t>hPa</w:t>
      </w:r>
      <w:proofErr w:type="spellEnd"/>
      <w:r w:rsidRPr="00F51408">
        <w:rPr>
          <w:rFonts w:ascii="Georgia" w:hAnsi="Georgia"/>
        </w:rPr>
        <w:t>) for November over the Mediterranean Basin; from the NCEP/NCAR CDAS-1 archive.</w:t>
      </w:r>
      <w:r w:rsidR="00466C8E" w:rsidRPr="00F51408">
        <w:rPr>
          <w:rFonts w:ascii="Georgia" w:hAnsi="Georgia"/>
        </w:rPr>
        <w:t xml:space="preserve"> The existence of the RST in this map reflects its dominance in this month over the Levant</w:t>
      </w:r>
    </w:p>
    <w:p w14:paraId="4D2842A4" w14:textId="77777777" w:rsidR="00643B64" w:rsidRPr="00F51408" w:rsidRDefault="00643B64" w:rsidP="00B66F8F">
      <w:pPr>
        <w:spacing w:after="120" w:line="360" w:lineRule="auto"/>
        <w:jc w:val="both"/>
        <w:rPr>
          <w:rFonts w:ascii="Georgia" w:hAnsi="Georgia" w:cstheme="minorHAnsi"/>
          <w:sz w:val="24"/>
          <w:szCs w:val="24"/>
        </w:rPr>
      </w:pPr>
    </w:p>
    <w:p w14:paraId="6BB1337F" w14:textId="2022E2EA" w:rsidR="00A47C42" w:rsidRPr="00F51408" w:rsidRDefault="00A47C42" w:rsidP="00A47C42">
      <w:pPr>
        <w:pStyle w:val="ListParagraph"/>
        <w:numPr>
          <w:ilvl w:val="0"/>
          <w:numId w:val="1"/>
        </w:numPr>
        <w:rPr>
          <w:rFonts w:ascii="Georgia" w:hAnsi="Georgia" w:cstheme="minorHAnsi"/>
          <w:sz w:val="24"/>
          <w:szCs w:val="24"/>
        </w:rPr>
      </w:pPr>
      <w:r w:rsidRPr="00F51408">
        <w:rPr>
          <w:rFonts w:ascii="Georgia" w:hAnsi="Georgia" w:cstheme="minorHAnsi"/>
          <w:sz w:val="24"/>
          <w:szCs w:val="24"/>
        </w:rPr>
        <w:t>Summary and discussion</w:t>
      </w:r>
    </w:p>
    <w:p w14:paraId="0927013D" w14:textId="459B3E22" w:rsidR="00A47C42" w:rsidRPr="00F51408" w:rsidRDefault="00A47C42" w:rsidP="00BD4C00">
      <w:pPr>
        <w:spacing w:after="120" w:line="360" w:lineRule="auto"/>
        <w:jc w:val="both"/>
        <w:rPr>
          <w:rFonts w:ascii="Georgia" w:hAnsi="Georgia" w:cstheme="minorHAnsi"/>
          <w:sz w:val="24"/>
          <w:szCs w:val="24"/>
        </w:rPr>
      </w:pPr>
      <w:r w:rsidRPr="00F51408">
        <w:rPr>
          <w:rFonts w:ascii="Georgia" w:hAnsi="Georgia" w:cstheme="minorHAnsi"/>
          <w:sz w:val="24"/>
          <w:szCs w:val="24"/>
        </w:rPr>
        <w:lastRenderedPageBreak/>
        <w:t>The identification methodology proposed here is "</w:t>
      </w:r>
      <w:r w:rsidRPr="00F51408">
        <w:rPr>
          <w:rFonts w:ascii="Georgia" w:hAnsi="Georgia" w:cstheme="minorHAnsi"/>
          <w:sz w:val="24"/>
          <w:szCs w:val="24"/>
          <w:highlight w:val="yellow"/>
        </w:rPr>
        <w:t>object oriented</w:t>
      </w:r>
      <w:r w:rsidR="00BC262A" w:rsidRPr="00F51408">
        <w:rPr>
          <w:rFonts w:ascii="Georgia" w:hAnsi="Georgia" w:cstheme="minorHAnsi"/>
          <w:b/>
          <w:bCs/>
          <w:color w:val="FF0000"/>
          <w:sz w:val="24"/>
          <w:szCs w:val="24"/>
          <w:highlight w:val="yellow"/>
        </w:rPr>
        <w:t>???</w:t>
      </w:r>
      <w:r w:rsidRPr="00F51408">
        <w:rPr>
          <w:rFonts w:ascii="Georgia" w:hAnsi="Georgia" w:cstheme="minorHAnsi"/>
          <w:sz w:val="24"/>
          <w:szCs w:val="24"/>
        </w:rPr>
        <w:t xml:space="preserve">" or may be called 'explicit', since it does not </w:t>
      </w:r>
      <w:r w:rsidR="00BD4C00" w:rsidRPr="00F51408">
        <w:rPr>
          <w:rFonts w:ascii="Georgia" w:hAnsi="Georgia" w:cstheme="minorHAnsi"/>
          <w:sz w:val="24"/>
          <w:szCs w:val="24"/>
        </w:rPr>
        <w:t xml:space="preserve">attempt to identify and classify synoptically the entire set of time points. Rather, it </w:t>
      </w:r>
      <w:r w:rsidR="002A334E" w:rsidRPr="00F51408">
        <w:rPr>
          <w:rFonts w:ascii="Georgia" w:hAnsi="Georgia" w:cstheme="minorHAnsi"/>
          <w:sz w:val="24"/>
          <w:szCs w:val="24"/>
        </w:rPr>
        <w:t xml:space="preserve">search only for days in which RST dominate the Levant and classify them. </w:t>
      </w:r>
    </w:p>
    <w:p w14:paraId="38673D8E" w14:textId="77777777" w:rsidR="00A47C42" w:rsidRPr="00F51408" w:rsidRDefault="00A47C42" w:rsidP="00B66F8F">
      <w:pPr>
        <w:spacing w:after="120" w:line="360" w:lineRule="auto"/>
        <w:jc w:val="both"/>
        <w:rPr>
          <w:rFonts w:ascii="Georgia" w:hAnsi="Georgia" w:cstheme="minorHAnsi"/>
          <w:sz w:val="24"/>
          <w:szCs w:val="24"/>
        </w:rPr>
      </w:pPr>
    </w:p>
    <w:p w14:paraId="51304D89" w14:textId="44CEEB96" w:rsidR="00872BE8" w:rsidRPr="00F51408" w:rsidRDefault="007456E4" w:rsidP="00B66F8F">
      <w:pPr>
        <w:spacing w:after="120" w:line="360" w:lineRule="auto"/>
        <w:jc w:val="both"/>
        <w:rPr>
          <w:rFonts w:ascii="Georgia" w:hAnsi="Georgia" w:cstheme="minorHAnsi"/>
          <w:b/>
          <w:bCs/>
          <w:sz w:val="24"/>
          <w:szCs w:val="24"/>
        </w:rPr>
      </w:pPr>
      <w:r w:rsidRPr="00F51408">
        <w:rPr>
          <w:rFonts w:ascii="Georgia" w:hAnsi="Georgia" w:cstheme="minorHAnsi"/>
          <w:b/>
          <w:bCs/>
          <w:sz w:val="24"/>
          <w:szCs w:val="24"/>
        </w:rPr>
        <w:t>References</w:t>
      </w:r>
    </w:p>
    <w:p w14:paraId="0262F828" w14:textId="77777777" w:rsidR="001A786B" w:rsidRPr="00F51408" w:rsidRDefault="001A786B" w:rsidP="00A47C42">
      <w:pPr>
        <w:autoSpaceDE w:val="0"/>
        <w:autoSpaceDN w:val="0"/>
        <w:adjustRightInd w:val="0"/>
        <w:spacing w:after="120" w:line="240" w:lineRule="auto"/>
        <w:rPr>
          <w:rFonts w:ascii="Georgia" w:hAnsi="Georgia" w:cs="TimesLTStd-Roman"/>
        </w:rPr>
      </w:pPr>
    </w:p>
    <w:p w14:paraId="451B566A" w14:textId="4FF867EE" w:rsidR="007456E4" w:rsidRPr="00F51408" w:rsidRDefault="001A786B" w:rsidP="00A47C42">
      <w:pPr>
        <w:autoSpaceDE w:val="0"/>
        <w:autoSpaceDN w:val="0"/>
        <w:adjustRightInd w:val="0"/>
        <w:spacing w:after="120" w:line="240" w:lineRule="auto"/>
        <w:ind w:right="113"/>
        <w:rPr>
          <w:rFonts w:ascii="Georgia" w:hAnsi="Georgia" w:cs="TimesLTStd-Roman"/>
        </w:rPr>
      </w:pPr>
      <w:r w:rsidRPr="00F51408">
        <w:rPr>
          <w:rFonts w:ascii="Georgia" w:hAnsi="Georgia" w:cs="TimesLTStd-Roman"/>
        </w:rPr>
        <w:t xml:space="preserve">Dee DP, </w:t>
      </w:r>
      <w:proofErr w:type="spellStart"/>
      <w:r w:rsidRPr="00F51408">
        <w:rPr>
          <w:rFonts w:ascii="Georgia" w:hAnsi="Georgia" w:cs="TimesLTStd-Roman"/>
        </w:rPr>
        <w:t>Uppala</w:t>
      </w:r>
      <w:proofErr w:type="spellEnd"/>
      <w:r w:rsidRPr="00F51408">
        <w:rPr>
          <w:rFonts w:ascii="Georgia" w:hAnsi="Georgia" w:cs="TimesLTStd-Roman"/>
        </w:rPr>
        <w:t xml:space="preserve"> SM, Simmons AJ, </w:t>
      </w:r>
      <w:proofErr w:type="spellStart"/>
      <w:r w:rsidRPr="00F51408">
        <w:rPr>
          <w:rFonts w:ascii="Georgia" w:hAnsi="Georgia" w:cs="TimesLTStd-Roman"/>
        </w:rPr>
        <w:t>Berrisford</w:t>
      </w:r>
      <w:proofErr w:type="spellEnd"/>
      <w:r w:rsidRPr="00F51408">
        <w:rPr>
          <w:rFonts w:ascii="Georgia" w:hAnsi="Georgia" w:cs="TimesLTStd-Roman"/>
        </w:rPr>
        <w:t xml:space="preserve"> P, </w:t>
      </w:r>
      <w:proofErr w:type="spellStart"/>
      <w:r w:rsidRPr="00F51408">
        <w:rPr>
          <w:rFonts w:ascii="Georgia" w:hAnsi="Georgia" w:cs="TimesLTStd-Roman"/>
        </w:rPr>
        <w:t>Poli</w:t>
      </w:r>
      <w:proofErr w:type="spellEnd"/>
      <w:r w:rsidRPr="00F51408">
        <w:rPr>
          <w:rFonts w:ascii="Georgia" w:hAnsi="Georgia" w:cs="TimesLTStd-Roman"/>
        </w:rPr>
        <w:t xml:space="preserve"> P, Kobayashi S, </w:t>
      </w:r>
      <w:proofErr w:type="spellStart"/>
      <w:r w:rsidRPr="00F51408">
        <w:rPr>
          <w:rFonts w:ascii="Georgia" w:hAnsi="Georgia" w:cs="TimesLTStd-Roman"/>
        </w:rPr>
        <w:t>Andrae</w:t>
      </w:r>
      <w:proofErr w:type="spellEnd"/>
      <w:r w:rsidRPr="00F51408">
        <w:rPr>
          <w:rFonts w:ascii="Georgia" w:hAnsi="Georgia" w:cs="TimesLTStd-Roman"/>
        </w:rPr>
        <w:t xml:space="preserve"> U, </w:t>
      </w:r>
      <w:proofErr w:type="spellStart"/>
      <w:r w:rsidRPr="00F51408">
        <w:rPr>
          <w:rFonts w:ascii="Georgia" w:hAnsi="Georgia" w:cs="TimesLTStd-Roman"/>
        </w:rPr>
        <w:t>Balmaseda</w:t>
      </w:r>
      <w:proofErr w:type="spellEnd"/>
      <w:r w:rsidRPr="00F51408">
        <w:rPr>
          <w:rFonts w:ascii="Georgia" w:hAnsi="Georgia" w:cs="TimesLTStd-Roman"/>
        </w:rPr>
        <w:t xml:space="preserve"> MA, Balsamo G, Bauer P, Bechtold P, </w:t>
      </w:r>
      <w:proofErr w:type="spellStart"/>
      <w:r w:rsidRPr="00F51408">
        <w:rPr>
          <w:rFonts w:ascii="Georgia" w:hAnsi="Georgia" w:cs="TimesLTStd-Roman"/>
        </w:rPr>
        <w:t>Beljaars</w:t>
      </w:r>
      <w:proofErr w:type="spellEnd"/>
      <w:r w:rsidRPr="00F51408">
        <w:rPr>
          <w:rFonts w:ascii="Georgia" w:hAnsi="Georgia" w:cs="TimesLTStd-Roman"/>
        </w:rPr>
        <w:t xml:space="preserve"> ACM, Van </w:t>
      </w:r>
      <w:proofErr w:type="spellStart"/>
      <w:r w:rsidRPr="00F51408">
        <w:rPr>
          <w:rFonts w:ascii="Georgia" w:hAnsi="Georgia" w:cs="TimesLTStd-Roman"/>
        </w:rPr>
        <w:t>de</w:t>
      </w:r>
      <w:proofErr w:type="spellEnd"/>
      <w:r w:rsidRPr="00F51408">
        <w:rPr>
          <w:rFonts w:ascii="Georgia" w:hAnsi="Georgia" w:cs="TimesLTStd-Roman"/>
        </w:rPr>
        <w:t xml:space="preserve"> Berg L, </w:t>
      </w:r>
      <w:proofErr w:type="spellStart"/>
      <w:r w:rsidRPr="00F51408">
        <w:rPr>
          <w:rFonts w:ascii="Georgia" w:hAnsi="Georgia" w:cs="TimesLTStd-Roman"/>
        </w:rPr>
        <w:t>Bidlot</w:t>
      </w:r>
      <w:proofErr w:type="spellEnd"/>
      <w:r w:rsidRPr="00F51408">
        <w:rPr>
          <w:rFonts w:ascii="Georgia" w:hAnsi="Georgia" w:cs="TimesLTStd-Roman"/>
        </w:rPr>
        <w:t xml:space="preserve"> J, Bormann N, </w:t>
      </w:r>
      <w:proofErr w:type="spellStart"/>
      <w:r w:rsidRPr="00F51408">
        <w:rPr>
          <w:rFonts w:ascii="Georgia" w:hAnsi="Georgia" w:cs="TimesLTStd-Roman"/>
        </w:rPr>
        <w:t>Delsol</w:t>
      </w:r>
      <w:proofErr w:type="spellEnd"/>
      <w:r w:rsidRPr="00F51408">
        <w:rPr>
          <w:rFonts w:ascii="Georgia" w:hAnsi="Georgia" w:cs="TimesLTStd-Roman"/>
        </w:rPr>
        <w:t xml:space="preserve"> C, </w:t>
      </w:r>
      <w:proofErr w:type="spellStart"/>
      <w:r w:rsidRPr="00F51408">
        <w:rPr>
          <w:rFonts w:ascii="Georgia" w:hAnsi="Georgia" w:cs="TimesLTStd-Roman"/>
        </w:rPr>
        <w:t>Dragani</w:t>
      </w:r>
      <w:proofErr w:type="spellEnd"/>
      <w:r w:rsidRPr="00F51408">
        <w:rPr>
          <w:rFonts w:ascii="Georgia" w:hAnsi="Georgia" w:cs="TimesLTStd-Roman"/>
        </w:rPr>
        <w:t xml:space="preserve"> R, Fuentes M, Geer AJ, </w:t>
      </w:r>
      <w:proofErr w:type="spellStart"/>
      <w:r w:rsidRPr="00F51408">
        <w:rPr>
          <w:rFonts w:ascii="Georgia" w:hAnsi="Georgia" w:cs="TimesLTStd-Roman"/>
        </w:rPr>
        <w:t>Haimberger</w:t>
      </w:r>
      <w:proofErr w:type="spellEnd"/>
      <w:r w:rsidRPr="00F51408">
        <w:rPr>
          <w:rFonts w:ascii="Georgia" w:hAnsi="Georgia" w:cs="TimesLTStd-Roman"/>
        </w:rPr>
        <w:t xml:space="preserve"> L, Healy SB, </w:t>
      </w:r>
      <w:proofErr w:type="spellStart"/>
      <w:r w:rsidRPr="00F51408">
        <w:rPr>
          <w:rFonts w:ascii="Georgia" w:hAnsi="Georgia" w:cs="TimesLTStd-Roman"/>
        </w:rPr>
        <w:t>Hersbach</w:t>
      </w:r>
      <w:proofErr w:type="spellEnd"/>
      <w:r w:rsidRPr="00F51408">
        <w:rPr>
          <w:rFonts w:ascii="Georgia" w:hAnsi="Georgia" w:cs="TimesLTStd-Roman"/>
        </w:rPr>
        <w:t xml:space="preserve"> H, H</w:t>
      </w:r>
      <w:r w:rsidRPr="00F51408">
        <w:rPr>
          <w:rFonts w:ascii="Georgia" w:hAnsi="Georgia" w:cs="TimesLTStd-Roman"/>
          <w:rtl/>
        </w:rPr>
        <w:t>ף</w:t>
      </w:r>
      <w:proofErr w:type="spellStart"/>
      <w:r w:rsidRPr="00F51408">
        <w:rPr>
          <w:rFonts w:ascii="Georgia" w:hAnsi="Georgia" w:cs="TimesLTStd-Roman"/>
        </w:rPr>
        <w:t>lm</w:t>
      </w:r>
      <w:proofErr w:type="spellEnd"/>
      <w:r w:rsidRPr="00F51408">
        <w:rPr>
          <w:rFonts w:ascii="Georgia" w:hAnsi="Georgia" w:cs="TimesLTStd-Roman"/>
        </w:rPr>
        <w:t xml:space="preserve"> EV, Isaksen L, K</w:t>
      </w:r>
      <w:r w:rsidRPr="00F51408">
        <w:rPr>
          <w:rFonts w:ascii="Georgia" w:hAnsi="Georgia" w:cs="TimesLTStd-Roman"/>
          <w:rtl/>
        </w:rPr>
        <w:t>ו</w:t>
      </w:r>
      <w:proofErr w:type="spellStart"/>
      <w:r w:rsidRPr="00F51408">
        <w:rPr>
          <w:rFonts w:ascii="Georgia" w:hAnsi="Georgia" w:cs="TimesLTStd-Roman"/>
        </w:rPr>
        <w:t>llberg</w:t>
      </w:r>
      <w:proofErr w:type="spellEnd"/>
      <w:r w:rsidRPr="00F51408">
        <w:rPr>
          <w:rFonts w:ascii="Georgia" w:hAnsi="Georgia" w:cs="TimesLTStd-Roman"/>
        </w:rPr>
        <w:t xml:space="preserve"> P, K</w:t>
      </w:r>
      <w:r w:rsidR="00C81EFD" w:rsidRPr="00F51408">
        <w:rPr>
          <w:rFonts w:ascii="Georgia" w:hAnsi="Georgia" w:cs="TimesLTStd-Roman"/>
        </w:rPr>
        <w:t>o</w:t>
      </w:r>
      <w:r w:rsidRPr="00F51408">
        <w:rPr>
          <w:rFonts w:ascii="Georgia" w:hAnsi="Georgia" w:cs="TimesLTStd-Roman"/>
        </w:rPr>
        <w:t xml:space="preserve">hler M, </w:t>
      </w:r>
      <w:proofErr w:type="spellStart"/>
      <w:r w:rsidRPr="00F51408">
        <w:rPr>
          <w:rFonts w:ascii="Georgia" w:hAnsi="Georgia" w:cs="TimesLTStd-Roman"/>
        </w:rPr>
        <w:t>Matricardi</w:t>
      </w:r>
      <w:proofErr w:type="spellEnd"/>
      <w:r w:rsidRPr="00F51408">
        <w:rPr>
          <w:rFonts w:ascii="Georgia" w:hAnsi="Georgia" w:cs="TimesLTStd-Roman"/>
        </w:rPr>
        <w:t xml:space="preserve"> M, McNally AP,</w:t>
      </w:r>
      <w:r w:rsidR="00C81EFD" w:rsidRPr="00F51408">
        <w:rPr>
          <w:rFonts w:ascii="Georgia" w:hAnsi="Georgia" w:cs="TimesLTStd-Roman"/>
        </w:rPr>
        <w:t xml:space="preserve"> </w:t>
      </w:r>
      <w:r w:rsidRPr="00F51408">
        <w:rPr>
          <w:rFonts w:ascii="Georgia" w:hAnsi="Georgia" w:cs="TimesLTStd-Roman"/>
        </w:rPr>
        <w:t xml:space="preserve">Monge-Sanz BM, </w:t>
      </w:r>
      <w:proofErr w:type="spellStart"/>
      <w:r w:rsidRPr="00F51408">
        <w:rPr>
          <w:rFonts w:ascii="Georgia" w:hAnsi="Georgia" w:cs="TimesLTStd-Roman"/>
        </w:rPr>
        <w:t>Morcrette</w:t>
      </w:r>
      <w:proofErr w:type="spellEnd"/>
      <w:r w:rsidRPr="00F51408">
        <w:rPr>
          <w:rFonts w:ascii="Georgia" w:hAnsi="Georgia" w:cs="TimesLTStd-Roman"/>
        </w:rPr>
        <w:t xml:space="preserve"> J-J, Park B-K, </w:t>
      </w:r>
      <w:proofErr w:type="spellStart"/>
      <w:r w:rsidRPr="00F51408">
        <w:rPr>
          <w:rFonts w:ascii="Georgia" w:hAnsi="Georgia" w:cs="TimesLTStd-Roman"/>
        </w:rPr>
        <w:t>Peubey</w:t>
      </w:r>
      <w:proofErr w:type="spellEnd"/>
      <w:r w:rsidRPr="00F51408">
        <w:rPr>
          <w:rFonts w:ascii="Georgia" w:hAnsi="Georgia" w:cs="TimesLTStd-Roman"/>
        </w:rPr>
        <w:t xml:space="preserve"> C, De </w:t>
      </w:r>
      <w:proofErr w:type="spellStart"/>
      <w:r w:rsidRPr="00F51408">
        <w:rPr>
          <w:rFonts w:ascii="Georgia" w:hAnsi="Georgia" w:cs="TimesLTStd-Roman"/>
        </w:rPr>
        <w:t>Rosnay</w:t>
      </w:r>
      <w:proofErr w:type="spellEnd"/>
      <w:r w:rsidRPr="00F51408">
        <w:rPr>
          <w:rFonts w:ascii="Georgia" w:hAnsi="Georgia" w:cs="TimesLTStd-Roman"/>
        </w:rPr>
        <w:t xml:space="preserve"> P, </w:t>
      </w:r>
      <w:proofErr w:type="spellStart"/>
      <w:r w:rsidRPr="00F51408">
        <w:rPr>
          <w:rFonts w:ascii="Georgia" w:hAnsi="Georgia" w:cs="TimesLTStd-Roman"/>
        </w:rPr>
        <w:t>Tavolato</w:t>
      </w:r>
      <w:proofErr w:type="spellEnd"/>
      <w:r w:rsidRPr="00F51408">
        <w:rPr>
          <w:rFonts w:ascii="Georgia" w:hAnsi="Georgia" w:cs="TimesLTStd-Roman"/>
        </w:rPr>
        <w:t xml:space="preserve"> C, Th</w:t>
      </w:r>
      <w:r w:rsidRPr="00F51408">
        <w:rPr>
          <w:rFonts w:ascii="Georgia" w:hAnsi="Georgia" w:cs="TimesLTStd-Roman"/>
          <w:rtl/>
        </w:rPr>
        <w:t>י</w:t>
      </w:r>
      <w:proofErr w:type="spellStart"/>
      <w:r w:rsidRPr="00F51408">
        <w:rPr>
          <w:rFonts w:ascii="Georgia" w:hAnsi="Georgia" w:cs="TimesLTStd-Roman"/>
        </w:rPr>
        <w:t>paut</w:t>
      </w:r>
      <w:proofErr w:type="spellEnd"/>
      <w:r w:rsidRPr="00F51408">
        <w:rPr>
          <w:rFonts w:ascii="Georgia" w:hAnsi="Georgia" w:cs="TimesLTStd-Roman"/>
        </w:rPr>
        <w:t xml:space="preserve"> J-N, </w:t>
      </w:r>
      <w:proofErr w:type="spellStart"/>
      <w:r w:rsidRPr="00F51408">
        <w:rPr>
          <w:rFonts w:ascii="Georgia" w:hAnsi="Georgia" w:cs="TimesLTStd-Roman"/>
        </w:rPr>
        <w:t>Vitart</w:t>
      </w:r>
      <w:proofErr w:type="spellEnd"/>
      <w:r w:rsidRPr="00F51408">
        <w:rPr>
          <w:rFonts w:ascii="Georgia" w:hAnsi="Georgia" w:cs="TimesLTStd-Roman"/>
        </w:rPr>
        <w:t xml:space="preserve"> F. 2011. The ERA-Interim reanalysis: configuration and performance of the data assimilation system. </w:t>
      </w:r>
      <w:r w:rsidRPr="00F51408">
        <w:rPr>
          <w:rFonts w:ascii="Georgia" w:hAnsi="Georgia" w:cs="TimesLTStd-Italic"/>
          <w:i/>
          <w:iCs/>
        </w:rPr>
        <w:t xml:space="preserve">Q. J. R. </w:t>
      </w:r>
      <w:proofErr w:type="spellStart"/>
      <w:r w:rsidRPr="00F51408">
        <w:rPr>
          <w:rFonts w:ascii="Georgia" w:hAnsi="Georgia" w:cs="TimesLTStd-Italic"/>
          <w:i/>
          <w:iCs/>
        </w:rPr>
        <w:t>Meteorol</w:t>
      </w:r>
      <w:proofErr w:type="spellEnd"/>
      <w:r w:rsidRPr="00F51408">
        <w:rPr>
          <w:rFonts w:ascii="Georgia" w:hAnsi="Georgia" w:cs="TimesLTStd-Italic"/>
          <w:i/>
          <w:iCs/>
        </w:rPr>
        <w:t xml:space="preserve">. Soc. </w:t>
      </w:r>
      <w:r w:rsidRPr="00F51408">
        <w:rPr>
          <w:rFonts w:ascii="Georgia" w:hAnsi="Georgia" w:cs="TimesLTStd-Bold"/>
          <w:b/>
          <w:bCs/>
        </w:rPr>
        <w:t>137</w:t>
      </w:r>
      <w:r w:rsidRPr="00F51408">
        <w:rPr>
          <w:rFonts w:ascii="Georgia" w:hAnsi="Georgia" w:cs="TimesLTStd-Roman"/>
        </w:rPr>
        <w:t xml:space="preserve">(656): 553–597, </w:t>
      </w:r>
      <w:proofErr w:type="spellStart"/>
      <w:r w:rsidRPr="00F51408">
        <w:rPr>
          <w:rFonts w:ascii="Georgia" w:hAnsi="Georgia" w:cs="TimesLTStd-Roman"/>
        </w:rPr>
        <w:t>doi</w:t>
      </w:r>
      <w:proofErr w:type="spellEnd"/>
      <w:r w:rsidRPr="00F51408">
        <w:rPr>
          <w:rFonts w:ascii="Georgia" w:hAnsi="Georgia" w:cs="TimesLTStd-Roman"/>
        </w:rPr>
        <w:t>: 10.1002/qj.828.</w:t>
      </w:r>
    </w:p>
    <w:p w14:paraId="125F32A1" w14:textId="77777777" w:rsidR="00A47C42" w:rsidRPr="00F51408" w:rsidRDefault="00A47C42" w:rsidP="00A47C42">
      <w:pPr>
        <w:autoSpaceDE w:val="0"/>
        <w:autoSpaceDN w:val="0"/>
        <w:adjustRightInd w:val="0"/>
        <w:spacing w:after="120" w:line="240" w:lineRule="auto"/>
        <w:ind w:right="113"/>
        <w:rPr>
          <w:rFonts w:ascii="Georgia" w:hAnsi="Georgia" w:cs="TimesLTStd-Roman"/>
        </w:rPr>
      </w:pPr>
    </w:p>
    <w:p w14:paraId="07B7E9FC" w14:textId="2AF40875" w:rsidR="00C81EFD" w:rsidRPr="00F51408" w:rsidRDefault="00C81EFD" w:rsidP="00A47C42">
      <w:pPr>
        <w:autoSpaceDE w:val="0"/>
        <w:autoSpaceDN w:val="0"/>
        <w:adjustRightInd w:val="0"/>
        <w:spacing w:after="120" w:line="240" w:lineRule="auto"/>
        <w:ind w:right="113"/>
        <w:rPr>
          <w:rFonts w:ascii="Georgia" w:hAnsi="Georgia" w:cs="TimesLTStd-Roman"/>
        </w:rPr>
      </w:pPr>
      <w:r w:rsidRPr="00F51408">
        <w:rPr>
          <w:rFonts w:ascii="Georgia" w:hAnsi="Georgia" w:cs="TimesLTStd-Roman"/>
        </w:rPr>
        <w:t xml:space="preserve">European Centre for Medium-Range Weather Forecasts. 2009. ERA-Interim Project. Research Data Archive at the National Center for Atmospheric Research, Computational and Information Systems Laboratory, Boulder, CO. </w:t>
      </w:r>
      <w:hyperlink r:id="rId13" w:history="1">
        <w:r w:rsidRPr="00F51408">
          <w:rPr>
            <w:rStyle w:val="Hyperlink"/>
            <w:rFonts w:ascii="Georgia" w:hAnsi="Georgia" w:cs="TimesLTStd-Roman"/>
          </w:rPr>
          <w:t>http://rda.ucar.edu/datasets/ds627.0</w:t>
        </w:r>
      </w:hyperlink>
      <w:r w:rsidRPr="00F51408">
        <w:rPr>
          <w:rFonts w:ascii="Georgia" w:hAnsi="Georgia" w:cs="TimesLTStd-Roman"/>
        </w:rPr>
        <w:t>. (</w:t>
      </w:r>
      <w:r w:rsidRPr="00F51408">
        <w:rPr>
          <w:rFonts w:ascii="Georgia" w:hAnsi="Georgia" w:cs="TimesLTStd-Roman"/>
          <w:highlight w:val="yellow"/>
        </w:rPr>
        <w:t>accessed 29 December 2014</w:t>
      </w:r>
      <w:r w:rsidRPr="00F51408">
        <w:rPr>
          <w:rFonts w:ascii="Georgia" w:hAnsi="Georgia" w:cs="TimesLTStd-Roman"/>
        </w:rPr>
        <w:t>).</w:t>
      </w:r>
    </w:p>
    <w:p w14:paraId="534AD4ED" w14:textId="77777777" w:rsidR="00C81EFD" w:rsidRPr="00F51408" w:rsidRDefault="00C81EFD" w:rsidP="00A47C42">
      <w:pPr>
        <w:autoSpaceDE w:val="0"/>
        <w:autoSpaceDN w:val="0"/>
        <w:adjustRightInd w:val="0"/>
        <w:spacing w:after="120" w:line="240" w:lineRule="auto"/>
        <w:rPr>
          <w:rFonts w:ascii="Georgia" w:hAnsi="Georgia" w:cs="TimesLTStd-Roman"/>
        </w:rPr>
      </w:pPr>
    </w:p>
    <w:p w14:paraId="4993F9BA" w14:textId="6377ACAF" w:rsidR="00C81EFD" w:rsidRPr="00F51408" w:rsidRDefault="00C81EFD" w:rsidP="00A47C42">
      <w:pPr>
        <w:autoSpaceDE w:val="0"/>
        <w:autoSpaceDN w:val="0"/>
        <w:adjustRightInd w:val="0"/>
        <w:spacing w:after="120" w:line="240" w:lineRule="auto"/>
        <w:ind w:right="113"/>
        <w:rPr>
          <w:rFonts w:ascii="Georgia" w:hAnsi="Georgia" w:cs="TimesLTStd-Roman"/>
        </w:rPr>
      </w:pPr>
      <w:proofErr w:type="spellStart"/>
      <w:r w:rsidRPr="00F51408">
        <w:rPr>
          <w:rFonts w:ascii="Georgia" w:hAnsi="Georgia" w:cs="TimesLTStd-Roman"/>
        </w:rPr>
        <w:t>Uppala</w:t>
      </w:r>
      <w:proofErr w:type="spellEnd"/>
      <w:r w:rsidRPr="00F51408">
        <w:rPr>
          <w:rFonts w:ascii="Georgia" w:hAnsi="Georgia" w:cs="TimesLTStd-Roman"/>
        </w:rPr>
        <w:t xml:space="preserve"> SM, K</w:t>
      </w:r>
      <w:r w:rsidRPr="00F51408">
        <w:rPr>
          <w:rFonts w:ascii="Georgia" w:hAnsi="Georgia" w:cs="TimesLTStd-Roman"/>
          <w:rtl/>
        </w:rPr>
        <w:t>ו</w:t>
      </w:r>
      <w:proofErr w:type="spellStart"/>
      <w:r w:rsidRPr="00F51408">
        <w:rPr>
          <w:rFonts w:ascii="Georgia" w:hAnsi="Georgia" w:cs="TimesLTStd-Roman"/>
        </w:rPr>
        <w:t>llberg</w:t>
      </w:r>
      <w:proofErr w:type="spellEnd"/>
      <w:r w:rsidRPr="00F51408">
        <w:rPr>
          <w:rFonts w:ascii="Georgia" w:hAnsi="Georgia" w:cs="TimesLTStd-Roman"/>
        </w:rPr>
        <w:t xml:space="preserve"> P, Simmons AJ, </w:t>
      </w:r>
      <w:proofErr w:type="spellStart"/>
      <w:r w:rsidRPr="00F51408">
        <w:rPr>
          <w:rFonts w:ascii="Georgia" w:hAnsi="Georgia" w:cs="TimesLTStd-Roman"/>
        </w:rPr>
        <w:t>Andrae</w:t>
      </w:r>
      <w:proofErr w:type="spellEnd"/>
      <w:r w:rsidRPr="00F51408">
        <w:rPr>
          <w:rFonts w:ascii="Georgia" w:hAnsi="Georgia" w:cs="TimesLTStd-Roman"/>
        </w:rPr>
        <w:t xml:space="preserve"> U, Bechtold P, Fiorino M, Gibson JK, </w:t>
      </w:r>
      <w:proofErr w:type="spellStart"/>
      <w:r w:rsidRPr="00F51408">
        <w:rPr>
          <w:rFonts w:ascii="Georgia" w:hAnsi="Georgia" w:cs="TimesLTStd-Roman"/>
        </w:rPr>
        <w:t>Haseler</w:t>
      </w:r>
      <w:proofErr w:type="spellEnd"/>
      <w:r w:rsidRPr="00F51408">
        <w:rPr>
          <w:rFonts w:ascii="Georgia" w:hAnsi="Georgia" w:cs="TimesLTStd-Roman"/>
        </w:rPr>
        <w:t xml:space="preserve"> J, Hernandez A, Kelly GA, LI X, </w:t>
      </w:r>
      <w:proofErr w:type="spellStart"/>
      <w:r w:rsidRPr="00F51408">
        <w:rPr>
          <w:rFonts w:ascii="Georgia" w:hAnsi="Georgia" w:cs="TimesLTStd-Roman"/>
        </w:rPr>
        <w:t>Onogi</w:t>
      </w:r>
      <w:proofErr w:type="spellEnd"/>
      <w:r w:rsidRPr="00F51408">
        <w:rPr>
          <w:rFonts w:ascii="Georgia" w:hAnsi="Georgia" w:cs="TimesLTStd-Roman"/>
        </w:rPr>
        <w:t xml:space="preserve"> K, Saarinen S, </w:t>
      </w:r>
      <w:proofErr w:type="spellStart"/>
      <w:r w:rsidRPr="00F51408">
        <w:rPr>
          <w:rFonts w:ascii="Georgia" w:hAnsi="Georgia" w:cs="TimesLTStd-Roman"/>
        </w:rPr>
        <w:t>Sokka</w:t>
      </w:r>
      <w:proofErr w:type="spellEnd"/>
      <w:r w:rsidRPr="00F51408">
        <w:rPr>
          <w:rFonts w:ascii="Georgia" w:hAnsi="Georgia" w:cs="TimesLTStd-Roman"/>
        </w:rPr>
        <w:t xml:space="preserve"> N, Allan RP, Andersson E, </w:t>
      </w:r>
      <w:proofErr w:type="spellStart"/>
      <w:r w:rsidRPr="00F51408">
        <w:rPr>
          <w:rFonts w:ascii="Georgia" w:hAnsi="Georgia" w:cs="TimesLTStd-Roman"/>
        </w:rPr>
        <w:t>Arpe</w:t>
      </w:r>
      <w:proofErr w:type="spellEnd"/>
      <w:r w:rsidRPr="00F51408">
        <w:rPr>
          <w:rFonts w:ascii="Georgia" w:hAnsi="Georgia" w:cs="TimesLTStd-Roman"/>
        </w:rPr>
        <w:t xml:space="preserve"> K, </w:t>
      </w:r>
      <w:proofErr w:type="spellStart"/>
      <w:r w:rsidRPr="00F51408">
        <w:rPr>
          <w:rFonts w:ascii="Georgia" w:hAnsi="Georgia" w:cs="TimesLTStd-Roman"/>
        </w:rPr>
        <w:t>Balmaseda</w:t>
      </w:r>
      <w:proofErr w:type="spellEnd"/>
      <w:r w:rsidRPr="00F51408">
        <w:rPr>
          <w:rFonts w:ascii="Georgia" w:hAnsi="Georgia" w:cs="TimesLTStd-Roman"/>
        </w:rPr>
        <w:t xml:space="preserve"> MA, </w:t>
      </w:r>
      <w:proofErr w:type="spellStart"/>
      <w:r w:rsidRPr="00F51408">
        <w:rPr>
          <w:rFonts w:ascii="Georgia" w:hAnsi="Georgia" w:cs="TimesLTStd-Roman"/>
        </w:rPr>
        <w:t>Beljaars</w:t>
      </w:r>
      <w:proofErr w:type="spellEnd"/>
      <w:r w:rsidRPr="00F51408">
        <w:rPr>
          <w:rFonts w:ascii="Georgia" w:hAnsi="Georgia" w:cs="TimesLTStd-Roman"/>
        </w:rPr>
        <w:t xml:space="preserve"> ACM, van </w:t>
      </w:r>
      <w:proofErr w:type="spellStart"/>
      <w:r w:rsidRPr="00F51408">
        <w:rPr>
          <w:rFonts w:ascii="Georgia" w:hAnsi="Georgia" w:cs="TimesLTStd-Roman"/>
        </w:rPr>
        <w:t>de</w:t>
      </w:r>
      <w:proofErr w:type="spellEnd"/>
      <w:r w:rsidRPr="00F51408">
        <w:rPr>
          <w:rFonts w:ascii="Georgia" w:hAnsi="Georgia" w:cs="TimesLTStd-Roman"/>
        </w:rPr>
        <w:t xml:space="preserve"> Berg L, </w:t>
      </w:r>
      <w:proofErr w:type="spellStart"/>
      <w:r w:rsidRPr="00F51408">
        <w:rPr>
          <w:rFonts w:ascii="Georgia" w:hAnsi="Georgia" w:cs="TimesLTStd-Roman"/>
        </w:rPr>
        <w:t>Bidlot</w:t>
      </w:r>
      <w:proofErr w:type="spellEnd"/>
      <w:r w:rsidRPr="00F51408">
        <w:rPr>
          <w:rFonts w:ascii="Georgia" w:hAnsi="Georgia" w:cs="TimesLTStd-Roman"/>
        </w:rPr>
        <w:t xml:space="preserve"> J, Bormann N, </w:t>
      </w:r>
      <w:proofErr w:type="spellStart"/>
      <w:r w:rsidRPr="00F51408">
        <w:rPr>
          <w:rFonts w:ascii="Georgia" w:hAnsi="Georgia" w:cs="TimesLTStd-Roman"/>
        </w:rPr>
        <w:t>Caires</w:t>
      </w:r>
      <w:proofErr w:type="spellEnd"/>
      <w:r w:rsidRPr="00F51408">
        <w:rPr>
          <w:rFonts w:ascii="Georgia" w:hAnsi="Georgia" w:cs="TimesLTStd-Roman"/>
        </w:rPr>
        <w:t xml:space="preserve"> S, </w:t>
      </w:r>
      <w:proofErr w:type="spellStart"/>
      <w:r w:rsidRPr="00F51408">
        <w:rPr>
          <w:rFonts w:ascii="Georgia" w:hAnsi="Georgia" w:cs="TimesLTStd-Roman"/>
        </w:rPr>
        <w:t>Chevallier</w:t>
      </w:r>
      <w:proofErr w:type="spellEnd"/>
      <w:r w:rsidRPr="00F51408">
        <w:rPr>
          <w:rFonts w:ascii="Georgia" w:hAnsi="Georgia" w:cs="TimesLTStd-Roman"/>
        </w:rPr>
        <w:t xml:space="preserve"> F, </w:t>
      </w:r>
      <w:proofErr w:type="spellStart"/>
      <w:r w:rsidRPr="00F51408">
        <w:rPr>
          <w:rFonts w:ascii="Georgia" w:hAnsi="Georgia" w:cs="TimesLTStd-Roman"/>
        </w:rPr>
        <w:t>Dethof</w:t>
      </w:r>
      <w:proofErr w:type="spellEnd"/>
      <w:r w:rsidRPr="00F51408">
        <w:rPr>
          <w:rFonts w:ascii="Georgia" w:hAnsi="Georgia" w:cs="TimesLTStd-Roman"/>
        </w:rPr>
        <w:t xml:space="preserve"> A, </w:t>
      </w:r>
      <w:proofErr w:type="spellStart"/>
      <w:r w:rsidRPr="00F51408">
        <w:rPr>
          <w:rFonts w:ascii="Georgia" w:hAnsi="Georgia" w:cs="TimesLTStd-Roman"/>
        </w:rPr>
        <w:t>Dragosavac</w:t>
      </w:r>
      <w:proofErr w:type="spellEnd"/>
      <w:r w:rsidRPr="00F51408">
        <w:rPr>
          <w:rFonts w:ascii="Georgia" w:hAnsi="Georgia" w:cs="TimesLTStd-Roman"/>
        </w:rPr>
        <w:t xml:space="preserve"> M, Fisher M, Fuentes M, Hagemann S, H</w:t>
      </w:r>
      <w:r w:rsidRPr="00F51408">
        <w:rPr>
          <w:rFonts w:ascii="Georgia" w:hAnsi="Georgia" w:cs="TimesLTStd-Roman"/>
          <w:rtl/>
        </w:rPr>
        <w:t>ף</w:t>
      </w:r>
      <w:r w:rsidRPr="00F51408">
        <w:rPr>
          <w:rFonts w:ascii="Georgia" w:hAnsi="Georgia" w:cs="TimesLTStd-Roman"/>
        </w:rPr>
        <w:t xml:space="preserve">lm EV, Hoskins BJ, Isaksen L, Janssen PAEM, </w:t>
      </w:r>
      <w:proofErr w:type="spellStart"/>
      <w:r w:rsidRPr="00F51408">
        <w:rPr>
          <w:rFonts w:ascii="Georgia" w:hAnsi="Georgia" w:cs="TimesLTStd-Roman"/>
        </w:rPr>
        <w:t>Jenne</w:t>
      </w:r>
      <w:proofErr w:type="spellEnd"/>
      <w:r w:rsidRPr="00F51408">
        <w:rPr>
          <w:rFonts w:ascii="Georgia" w:hAnsi="Georgia" w:cs="TimesLTStd-Roman"/>
        </w:rPr>
        <w:t xml:space="preserve"> R, McNally AP, </w:t>
      </w:r>
      <w:proofErr w:type="spellStart"/>
      <w:r w:rsidRPr="00F51408">
        <w:rPr>
          <w:rFonts w:ascii="Georgia" w:hAnsi="Georgia" w:cs="TimesLTStd-Roman"/>
        </w:rPr>
        <w:t>Mahfouf</w:t>
      </w:r>
      <w:proofErr w:type="spellEnd"/>
      <w:r w:rsidRPr="00F51408">
        <w:rPr>
          <w:rFonts w:ascii="Georgia" w:hAnsi="Georgia" w:cs="TimesLTStd-Roman"/>
        </w:rPr>
        <w:t xml:space="preserve"> J-F, </w:t>
      </w:r>
      <w:proofErr w:type="spellStart"/>
      <w:r w:rsidRPr="00F51408">
        <w:rPr>
          <w:rFonts w:ascii="Georgia" w:hAnsi="Georgia" w:cs="TimesLTStd-Roman"/>
        </w:rPr>
        <w:t>Morcrette</w:t>
      </w:r>
      <w:proofErr w:type="spellEnd"/>
      <w:r w:rsidRPr="00F51408">
        <w:rPr>
          <w:rFonts w:ascii="Georgia" w:hAnsi="Georgia" w:cs="TimesLTStd-Roman"/>
        </w:rPr>
        <w:t xml:space="preserve"> J-J, Rayner NA, Saunders</w:t>
      </w:r>
    </w:p>
    <w:p w14:paraId="359817D4" w14:textId="2073B7CF" w:rsidR="00C81EFD" w:rsidRPr="00F51408" w:rsidRDefault="00C81EFD" w:rsidP="00A47C42">
      <w:pPr>
        <w:autoSpaceDE w:val="0"/>
        <w:autoSpaceDN w:val="0"/>
        <w:adjustRightInd w:val="0"/>
        <w:spacing w:after="120" w:line="240" w:lineRule="auto"/>
        <w:ind w:right="113"/>
        <w:rPr>
          <w:rFonts w:ascii="Georgia" w:hAnsi="Georgia" w:cs="TimesLTStd-Roman"/>
        </w:rPr>
      </w:pPr>
      <w:r w:rsidRPr="00F51408">
        <w:rPr>
          <w:rFonts w:ascii="Georgia" w:hAnsi="Georgia" w:cs="TimesLTStd-Roman"/>
        </w:rPr>
        <w:t xml:space="preserve">RW, Simon P, </w:t>
      </w:r>
      <w:proofErr w:type="spellStart"/>
      <w:r w:rsidRPr="00F51408">
        <w:rPr>
          <w:rFonts w:ascii="Georgia" w:hAnsi="Georgia" w:cs="TimesLTStd-Roman"/>
        </w:rPr>
        <w:t>Sterl</w:t>
      </w:r>
      <w:proofErr w:type="spellEnd"/>
      <w:r w:rsidRPr="00F51408">
        <w:rPr>
          <w:rFonts w:ascii="Georgia" w:hAnsi="Georgia" w:cs="TimesLTStd-Roman"/>
        </w:rPr>
        <w:t xml:space="preserve"> A, Trenberth KE, </w:t>
      </w:r>
      <w:proofErr w:type="spellStart"/>
      <w:r w:rsidRPr="00F51408">
        <w:rPr>
          <w:rFonts w:ascii="Georgia" w:hAnsi="Georgia" w:cs="TimesLTStd-Roman"/>
        </w:rPr>
        <w:t>Untch</w:t>
      </w:r>
      <w:proofErr w:type="spellEnd"/>
      <w:r w:rsidRPr="00F51408">
        <w:rPr>
          <w:rFonts w:ascii="Georgia" w:hAnsi="Georgia" w:cs="TimesLTStd-Roman"/>
        </w:rPr>
        <w:t xml:space="preserve"> A, </w:t>
      </w:r>
      <w:proofErr w:type="spellStart"/>
      <w:r w:rsidRPr="00F51408">
        <w:rPr>
          <w:rFonts w:ascii="Georgia" w:hAnsi="Georgia" w:cs="TimesLTStd-Roman"/>
        </w:rPr>
        <w:t>Vasiljevic</w:t>
      </w:r>
      <w:proofErr w:type="spellEnd"/>
      <w:r w:rsidRPr="00F51408">
        <w:rPr>
          <w:rFonts w:ascii="Georgia" w:hAnsi="Georgia" w:cs="TimesLTStd-Roman"/>
        </w:rPr>
        <w:t xml:space="preserve"> D, </w:t>
      </w:r>
      <w:proofErr w:type="spellStart"/>
      <w:r w:rsidRPr="00F51408">
        <w:rPr>
          <w:rFonts w:ascii="Georgia" w:hAnsi="Georgia" w:cs="TimesLTStd-Roman"/>
        </w:rPr>
        <w:t>Viterbo</w:t>
      </w:r>
      <w:proofErr w:type="spellEnd"/>
      <w:r w:rsidRPr="00F51408">
        <w:rPr>
          <w:rFonts w:ascii="Georgia" w:hAnsi="Georgia" w:cs="TimesLTStd-Roman"/>
        </w:rPr>
        <w:t xml:space="preserve"> P, </w:t>
      </w:r>
      <w:proofErr w:type="spellStart"/>
      <w:r w:rsidRPr="00F51408">
        <w:rPr>
          <w:rFonts w:ascii="Georgia" w:hAnsi="Georgia" w:cs="TimesLTStd-Roman"/>
        </w:rPr>
        <w:t>Woollen</w:t>
      </w:r>
      <w:proofErr w:type="spellEnd"/>
      <w:r w:rsidRPr="00F51408">
        <w:rPr>
          <w:rFonts w:ascii="Georgia" w:hAnsi="Georgia" w:cs="TimesLTStd-Roman"/>
        </w:rPr>
        <w:t xml:space="preserve"> J. 2005. The ERA-40 re-analysis. Q. J. R. </w:t>
      </w:r>
      <w:proofErr w:type="spellStart"/>
      <w:r w:rsidRPr="00F51408">
        <w:rPr>
          <w:rFonts w:ascii="Georgia" w:hAnsi="Georgia" w:cs="TimesLTStd-Roman"/>
        </w:rPr>
        <w:t>Meteorol</w:t>
      </w:r>
      <w:proofErr w:type="spellEnd"/>
      <w:r w:rsidRPr="00F51408">
        <w:rPr>
          <w:rFonts w:ascii="Georgia" w:hAnsi="Georgia" w:cs="TimesLTStd-Roman"/>
        </w:rPr>
        <w:t xml:space="preserve">. Soc. 131(612): 2961–3012, </w:t>
      </w:r>
      <w:proofErr w:type="spellStart"/>
      <w:r w:rsidRPr="00F51408">
        <w:rPr>
          <w:rFonts w:ascii="Georgia" w:hAnsi="Georgia" w:cs="TimesLTStd-Roman"/>
        </w:rPr>
        <w:t>doi</w:t>
      </w:r>
      <w:proofErr w:type="spellEnd"/>
      <w:r w:rsidRPr="00F51408">
        <w:rPr>
          <w:rFonts w:ascii="Georgia" w:hAnsi="Georgia" w:cs="TimesLTStd-Roman"/>
        </w:rPr>
        <w:t>: 10.1256/qj.04.176.</w:t>
      </w:r>
      <w:r w:rsidR="00A47C42" w:rsidRPr="00F51408">
        <w:rPr>
          <w:rFonts w:ascii="Georgia" w:hAnsi="Georgia" w:cs="TimesLTStd-Roman"/>
        </w:rPr>
        <w:t xml:space="preserve"> </w:t>
      </w:r>
    </w:p>
    <w:sectPr w:rsidR="00C81EFD" w:rsidRPr="00F51408" w:rsidSect="00E81C0E">
      <w:pgSz w:w="12240" w:h="15840"/>
      <w:pgMar w:top="1440" w:right="1588" w:bottom="1440" w:left="158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0" w:author="Tzvika Harpaz" w:date="2018-06-05T10:23:00Z" w:initials="TH">
    <w:p w14:paraId="4F7E28CF" w14:textId="615046AB" w:rsidR="0044125E" w:rsidRDefault="0044125E">
      <w:pPr>
        <w:pStyle w:val="CommentText"/>
      </w:pPr>
      <w:r>
        <w:rPr>
          <w:rStyle w:val="CommentReference"/>
        </w:rPr>
        <w:annotationRef/>
      </w:r>
      <w:r>
        <w:t>It could be interesting to ask Dayan for his classification and compare it with our results. It shouldn’t take too much time once we have his list of dates and classifications.</w:t>
      </w:r>
    </w:p>
  </w:comment>
  <w:comment w:id="47" w:author="Tzvika Harpaz" w:date="2018-06-05T10:29:00Z" w:initials="TH">
    <w:p w14:paraId="7034CDD4" w14:textId="2D15F5FB" w:rsidR="0044125E" w:rsidRDefault="0044125E">
      <w:pPr>
        <w:pStyle w:val="CommentText"/>
      </w:pPr>
      <w:r>
        <w:rPr>
          <w:rStyle w:val="CommentReference"/>
        </w:rPr>
        <w:annotationRef/>
      </w:r>
      <w:r>
        <w:t xml:space="preserve">I think this is the place to say that Alpert’s method is implicit and is used for 19 different classes in 5 distinctly different groups, and </w:t>
      </w:r>
      <w:r w:rsidR="00EE6DBF">
        <w:t xml:space="preserve">it is expected to sacrifice the accuracy of identifying a certain group </w:t>
      </w:r>
      <w:proofErr w:type="gramStart"/>
      <w:r w:rsidR="00EE6DBF">
        <w:t>in order to</w:t>
      </w:r>
      <w:proofErr w:type="gramEnd"/>
      <w:r w:rsidR="00EE6DBF">
        <w:t xml:space="preserve"> gain the robustness of classifying all of them. An explicit method gains accuracy in one group while sacrificing the ability to find all the groups.</w:t>
      </w:r>
    </w:p>
  </w:comment>
  <w:comment w:id="48" w:author="Tzvika Harpaz" w:date="2018-06-05T10:35:00Z" w:initials="TH">
    <w:p w14:paraId="3E8A68BD" w14:textId="0EEEDCDD" w:rsidR="00EE6DBF" w:rsidRDefault="00EE6DBF">
      <w:pPr>
        <w:pStyle w:val="CommentText"/>
      </w:pPr>
      <w:r>
        <w:rPr>
          <w:rStyle w:val="CommentReference"/>
        </w:rPr>
        <w:annotationRef/>
      </w:r>
      <w:r>
        <w:t xml:space="preserve">When it comes down to it, we </w:t>
      </w:r>
      <w:proofErr w:type="gramStart"/>
      <w:r>
        <w:t>actually prefer</w:t>
      </w:r>
      <w:proofErr w:type="gramEnd"/>
      <w:r>
        <w:t xml:space="preserve"> this resolution, because the better resolutions contain a lot of noise. </w:t>
      </w:r>
      <w:proofErr w:type="gramStart"/>
      <w:r>
        <w:t>So</w:t>
      </w:r>
      <w:proofErr w:type="gramEnd"/>
      <w:r>
        <w:t xml:space="preserve"> this may not be a disadvantage of the method.</w:t>
      </w:r>
    </w:p>
  </w:comment>
  <w:comment w:id="72" w:author="BARUCHZ" w:date="2018-02-20T09:43:00Z" w:initials="B">
    <w:p w14:paraId="19188A5C" w14:textId="1E6C09DF" w:rsidR="00E5559F" w:rsidRDefault="00E5559F" w:rsidP="002A27C2">
      <w:pPr>
        <w:pStyle w:val="CommentText"/>
        <w:bidi/>
        <w:rPr>
          <w:rtl/>
        </w:rPr>
      </w:pPr>
      <w:r>
        <w:rPr>
          <w:rStyle w:val="CommentReference"/>
        </w:rPr>
        <w:annotationRef/>
      </w:r>
      <w:r>
        <w:rPr>
          <w:rFonts w:hint="cs"/>
          <w:rtl/>
        </w:rPr>
        <w:t xml:space="preserve">צביקה, נדמה לי שכך אנו מונעים </w:t>
      </w:r>
      <w:proofErr w:type="spellStart"/>
      <w:r>
        <w:rPr>
          <w:rFonts w:hint="cs"/>
          <w:rtl/>
        </w:rPr>
        <w:t>ארטיפקטים</w:t>
      </w:r>
      <w:proofErr w:type="spellEnd"/>
      <w:r>
        <w:rPr>
          <w:rFonts w:hint="cs"/>
          <w:rtl/>
        </w:rPr>
        <w:t xml:space="preserve"> בשדה </w:t>
      </w:r>
      <w:proofErr w:type="spellStart"/>
      <w:r>
        <w:rPr>
          <w:rFonts w:hint="cs"/>
          <w:rtl/>
        </w:rPr>
        <w:t>הוורטיסיטי</w:t>
      </w:r>
      <w:proofErr w:type="spellEnd"/>
      <w:r>
        <w:rPr>
          <w:rFonts w:hint="cs"/>
          <w:rtl/>
        </w:rPr>
        <w:t xml:space="preserve">. אם כך הדבר, צריך לציין זאת במפורש ולצטט מקור </w:t>
      </w:r>
      <w:r w:rsidR="002A27C2">
        <w:rPr>
          <w:rFonts w:hint="cs"/>
          <w:rtl/>
        </w:rPr>
        <w:t xml:space="preserve">לטענה ששדה </w:t>
      </w:r>
      <w:proofErr w:type="spellStart"/>
      <w:r w:rsidR="002A27C2">
        <w:rPr>
          <w:rFonts w:hint="cs"/>
          <w:rtl/>
        </w:rPr>
        <w:t>הוורטיסיטי</w:t>
      </w:r>
      <w:proofErr w:type="spellEnd"/>
      <w:r w:rsidR="002A27C2">
        <w:rPr>
          <w:rFonts w:hint="cs"/>
          <w:rtl/>
        </w:rPr>
        <w:t xml:space="preserve"> רועש (</w:t>
      </w:r>
      <w:proofErr w:type="spellStart"/>
      <w:r w:rsidR="002A27C2">
        <w:rPr>
          <w:rFonts w:hint="cs"/>
          <w:rtl/>
        </w:rPr>
        <w:t>יוסון</w:t>
      </w:r>
      <w:proofErr w:type="spellEnd"/>
      <w:r w:rsidR="002A27C2">
        <w:rPr>
          <w:rFonts w:hint="cs"/>
          <w:rtl/>
        </w:rPr>
        <w:t xml:space="preserve"> או </w:t>
      </w:r>
      <w:proofErr w:type="spellStart"/>
      <w:r w:rsidR="002A27C2">
        <w:rPr>
          <w:rFonts w:hint="cs"/>
          <w:rtl/>
        </w:rPr>
        <w:t>הוסקינס</w:t>
      </w:r>
      <w:proofErr w:type="spellEnd"/>
      <w:r w:rsidR="002A27C2">
        <w:rPr>
          <w:rFonts w:hint="cs"/>
          <w:rtl/>
        </w:rPr>
        <w:t>)</w:t>
      </w:r>
      <w:r>
        <w:rPr>
          <w:rFonts w:hint="cs"/>
          <w:rtl/>
        </w:rPr>
        <w:t xml:space="preserve">. </w:t>
      </w:r>
    </w:p>
  </w:comment>
  <w:comment w:id="73" w:author="Tzvika Harpaz" w:date="2018-06-05T14:25:00Z" w:initials="TH">
    <w:p w14:paraId="2EE5FF23" w14:textId="5B9364BC" w:rsidR="003732E1" w:rsidRDefault="003732E1">
      <w:pPr>
        <w:pStyle w:val="CommentText"/>
      </w:pPr>
      <w:r>
        <w:rPr>
          <w:rStyle w:val="CommentReference"/>
        </w:rPr>
        <w:annotationRef/>
      </w:r>
      <w:r>
        <w:rPr>
          <w:rFonts w:hint="cs"/>
          <w:rtl/>
        </w:rPr>
        <w:t>זו לא הסיבה. הסיבה היא שאם עושים אינטרפולציה לנתונים ואז מחשבים, יוצאת תוצאה אחרת מחישוב על המקור ואז אינטרפולציה לתוצאה. ראינו שבדרך השניה מקבלים תוצאות מציאותיות יותר</w:t>
      </w:r>
    </w:p>
  </w:comment>
  <w:comment w:id="88" w:author="BARUCHZ" w:date="2018-02-15T19:03:00Z" w:initials="B">
    <w:p w14:paraId="6AF5B13D" w14:textId="136B5D70" w:rsidR="00604702" w:rsidRDefault="00604702" w:rsidP="00604702">
      <w:pPr>
        <w:pStyle w:val="CommentText"/>
        <w:numPr>
          <w:ilvl w:val="0"/>
          <w:numId w:val="2"/>
        </w:numPr>
        <w:bidi/>
        <w:rPr>
          <w:rtl/>
        </w:rPr>
      </w:pPr>
      <w:r>
        <w:rPr>
          <w:rStyle w:val="CommentReference"/>
        </w:rPr>
        <w:annotationRef/>
      </w:r>
      <w:r>
        <w:rPr>
          <w:rFonts w:hint="cs"/>
          <w:rtl/>
        </w:rPr>
        <w:t xml:space="preserve">מה עם סרום מערב </w:t>
      </w:r>
      <w:r>
        <w:rPr>
          <w:rtl/>
        </w:rPr>
        <w:t>–</w:t>
      </w:r>
      <w:r>
        <w:rPr>
          <w:rFonts w:hint="cs"/>
          <w:rtl/>
        </w:rPr>
        <w:t xml:space="preserve"> צפון מזרח? האם כדאי ליצור איור שידגים?</w:t>
      </w:r>
    </w:p>
  </w:comment>
  <w:comment w:id="89" w:author="Tzvika Harpaz" w:date="2018-06-06T10:08:00Z" w:initials="TH">
    <w:p w14:paraId="48911404" w14:textId="20A05D4D" w:rsidR="00305621" w:rsidRDefault="00305621">
      <w:pPr>
        <w:pStyle w:val="CommentText"/>
        <w:rPr>
          <w:rFonts w:hint="cs"/>
          <w:rtl/>
        </w:rPr>
      </w:pPr>
      <w:r>
        <w:rPr>
          <w:rStyle w:val="CommentReference"/>
        </w:rPr>
        <w:annotationRef/>
      </w:r>
      <w:r>
        <w:rPr>
          <w:rFonts w:hint="cs"/>
          <w:rtl/>
        </w:rPr>
        <w:t>היה חסר דרום-מערב, אז הוספתי. אפשר בהמשך להוסיף איור הבהרה.</w:t>
      </w:r>
    </w:p>
  </w:comment>
  <w:comment w:id="111" w:author="BARUCHZ" w:date="2018-02-15T19:13:00Z" w:initials="B">
    <w:p w14:paraId="448A96C3" w14:textId="7D3BE3DC" w:rsidR="00604702" w:rsidRDefault="00604702" w:rsidP="00AC5A32">
      <w:pPr>
        <w:pStyle w:val="CommentText"/>
        <w:bidi/>
        <w:rPr>
          <w:rtl/>
        </w:rPr>
      </w:pPr>
      <w:r>
        <w:rPr>
          <w:rStyle w:val="CommentReference"/>
        </w:rPr>
        <w:annotationRef/>
      </w:r>
      <w:r>
        <w:rPr>
          <w:rFonts w:hint="cs"/>
          <w:rtl/>
        </w:rPr>
        <w:t>ל</w:t>
      </w:r>
      <w:r w:rsidR="00AC5A32">
        <w:rPr>
          <w:rFonts w:hint="cs"/>
          <w:rtl/>
        </w:rPr>
        <w:t>מה 0-3, 0-1 איך אפס?</w:t>
      </w:r>
    </w:p>
  </w:comment>
  <w:comment w:id="112" w:author="Tzvika Harpaz" w:date="2018-06-06T10:16:00Z" w:initials="TH">
    <w:p w14:paraId="43091BCB" w14:textId="27DC7298" w:rsidR="007038EB" w:rsidRDefault="007038EB">
      <w:pPr>
        <w:pStyle w:val="CommentText"/>
        <w:rPr>
          <w:rFonts w:hint="cs"/>
          <w:rtl/>
        </w:rPr>
      </w:pPr>
      <w:r>
        <w:rPr>
          <w:rStyle w:val="CommentReference"/>
        </w:rPr>
        <w:annotationRef/>
      </w:r>
      <w:r w:rsidR="001D3259">
        <w:rPr>
          <w:rFonts w:hint="cs"/>
          <w:rtl/>
        </w:rPr>
        <w:t>אפס, בגלל שלא בכל מפה נמצא אפיק. שיניתי כך שיופיע רק המקסימום בכדי לא לבלבל.</w:t>
      </w:r>
    </w:p>
  </w:comment>
  <w:comment w:id="122" w:author="Tzvika Harpaz" w:date="2018-06-06T10:47:00Z" w:initials="TH">
    <w:p w14:paraId="01A31590" w14:textId="11F1EB78" w:rsidR="00E57609" w:rsidRDefault="00E57609">
      <w:pPr>
        <w:pStyle w:val="CommentText"/>
      </w:pPr>
      <w:r>
        <w:rPr>
          <w:rStyle w:val="CommentReference"/>
        </w:rPr>
        <w:annotationRef/>
      </w:r>
      <w:r>
        <w:t xml:space="preserve">I’m not sure it’s good English, maybe </w:t>
      </w:r>
      <w:r w:rsidR="00BA29FD">
        <w:t>rewrite this? I had 2 possible meanings, so didn’t do it myself.</w:t>
      </w:r>
    </w:p>
  </w:comment>
  <w:comment w:id="126" w:author="Tzvika Harpaz" w:date="2018-02-20T09:50:00Z" w:initials="TH">
    <w:p w14:paraId="5806369B" w14:textId="37EBC8BB" w:rsidR="00892BA5" w:rsidRDefault="001B44A8" w:rsidP="00B41673">
      <w:pPr>
        <w:pStyle w:val="CommentText"/>
      </w:pPr>
      <w:r>
        <w:rPr>
          <w:rStyle w:val="CommentReference"/>
        </w:rPr>
        <w:annotationRef/>
      </w:r>
      <w:r>
        <w:t>Some reasoning is needed for these conditions. I’m not sure if the right place is in the methodology or not. My guess, it does belong here.</w:t>
      </w:r>
    </w:p>
    <w:p w14:paraId="39430132" w14:textId="6DEF87D0" w:rsidR="0059747B" w:rsidRPr="0059747B" w:rsidRDefault="0059747B" w:rsidP="00B41673">
      <w:pPr>
        <w:pStyle w:val="CommentText"/>
        <w:rPr>
          <w:b/>
          <w:bCs/>
          <w:rtl/>
        </w:rPr>
      </w:pPr>
      <w:r w:rsidRPr="0059747B">
        <w:rPr>
          <w:rFonts w:hint="cs"/>
          <w:b/>
          <w:bCs/>
          <w:rtl/>
        </w:rPr>
        <w:t>ברוך: דווקא נראה לי בסדר. הדס?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7E28CF" w15:done="0"/>
  <w15:commentEx w15:paraId="7034CDD4" w15:done="0"/>
  <w15:commentEx w15:paraId="3E8A68BD" w15:done="0"/>
  <w15:commentEx w15:paraId="19188A5C" w15:done="0"/>
  <w15:commentEx w15:paraId="2EE5FF23" w15:paraIdParent="19188A5C" w15:done="0"/>
  <w15:commentEx w15:paraId="6AF5B13D" w15:done="0"/>
  <w15:commentEx w15:paraId="48911404" w15:paraIdParent="6AF5B13D" w15:done="0"/>
  <w15:commentEx w15:paraId="448A96C3" w15:done="0"/>
  <w15:commentEx w15:paraId="43091BCB" w15:paraIdParent="448A96C3" w15:done="0"/>
  <w15:commentEx w15:paraId="01A31590" w15:done="0"/>
  <w15:commentEx w15:paraId="394301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7E28CF" w16cid:durableId="1EC0E308"/>
  <w16cid:commentId w16cid:paraId="7034CDD4" w16cid:durableId="1EC0E49F"/>
  <w16cid:commentId w16cid:paraId="3E8A68BD" w16cid:durableId="1EC0E5EF"/>
  <w16cid:commentId w16cid:paraId="19188A5C" w16cid:durableId="1EC0D2A3"/>
  <w16cid:commentId w16cid:paraId="2EE5FF23" w16cid:durableId="1EC11BE1"/>
  <w16cid:commentId w16cid:paraId="6AF5B13D" w16cid:durableId="1EC0D2A5"/>
  <w16cid:commentId w16cid:paraId="48911404" w16cid:durableId="1EC2311E"/>
  <w16cid:commentId w16cid:paraId="448A96C3" w16cid:durableId="1EC0D2A6"/>
  <w16cid:commentId w16cid:paraId="43091BCB" w16cid:durableId="1EC23306"/>
  <w16cid:commentId w16cid:paraId="01A31590" w16cid:durableId="1EC23A56"/>
  <w16cid:commentId w16cid:paraId="39430132" w16cid:durableId="1EC0D2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LTStd-Roman">
    <w:altName w:val="Arial"/>
    <w:panose1 w:val="00000000000000000000"/>
    <w:charset w:val="B1"/>
    <w:family w:val="auto"/>
    <w:notTrueType/>
    <w:pitch w:val="default"/>
    <w:sig w:usb0="00000801" w:usb1="00000000" w:usb2="00000000" w:usb3="00000000" w:csb0="00000020" w:csb1="00000000"/>
  </w:font>
  <w:font w:name="TimesLTStd-Italic">
    <w:panose1 w:val="00000000000000000000"/>
    <w:charset w:val="B1"/>
    <w:family w:val="auto"/>
    <w:notTrueType/>
    <w:pitch w:val="default"/>
    <w:sig w:usb0="00000801" w:usb1="00000000" w:usb2="00000000" w:usb3="00000000" w:csb0="00000020" w:csb1="00000000"/>
  </w:font>
  <w:font w:name="TimesLTStd-Bold">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2DA"/>
    <w:multiLevelType w:val="multilevel"/>
    <w:tmpl w:val="0B74BC7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297363E7"/>
    <w:multiLevelType w:val="hybridMultilevel"/>
    <w:tmpl w:val="CAF8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zvika Harpaz">
    <w15:presenceInfo w15:providerId="Windows Live" w15:userId="3e90175c815da3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3"/>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69D"/>
    <w:rsid w:val="00004DAE"/>
    <w:rsid w:val="00006B28"/>
    <w:rsid w:val="000173E1"/>
    <w:rsid w:val="000228D8"/>
    <w:rsid w:val="00082DC5"/>
    <w:rsid w:val="00095B6E"/>
    <w:rsid w:val="000B0E65"/>
    <w:rsid w:val="000B212A"/>
    <w:rsid w:val="00105204"/>
    <w:rsid w:val="00112EF5"/>
    <w:rsid w:val="00117763"/>
    <w:rsid w:val="00130D83"/>
    <w:rsid w:val="00150BC8"/>
    <w:rsid w:val="001633FA"/>
    <w:rsid w:val="001678AE"/>
    <w:rsid w:val="0017238A"/>
    <w:rsid w:val="001A786B"/>
    <w:rsid w:val="001B44A8"/>
    <w:rsid w:val="001C0EE1"/>
    <w:rsid w:val="001D3259"/>
    <w:rsid w:val="001E4386"/>
    <w:rsid w:val="001F370F"/>
    <w:rsid w:val="0024080A"/>
    <w:rsid w:val="0025002A"/>
    <w:rsid w:val="00262B88"/>
    <w:rsid w:val="00264817"/>
    <w:rsid w:val="00296400"/>
    <w:rsid w:val="002A2063"/>
    <w:rsid w:val="002A27C2"/>
    <w:rsid w:val="002A334E"/>
    <w:rsid w:val="002C476D"/>
    <w:rsid w:val="00305621"/>
    <w:rsid w:val="00326140"/>
    <w:rsid w:val="003732E1"/>
    <w:rsid w:val="003F199B"/>
    <w:rsid w:val="003F2AF9"/>
    <w:rsid w:val="004008D6"/>
    <w:rsid w:val="00417C3B"/>
    <w:rsid w:val="0044125E"/>
    <w:rsid w:val="00466C8E"/>
    <w:rsid w:val="00485A46"/>
    <w:rsid w:val="00487F3D"/>
    <w:rsid w:val="0049038D"/>
    <w:rsid w:val="004E19CC"/>
    <w:rsid w:val="004F22A9"/>
    <w:rsid w:val="00503926"/>
    <w:rsid w:val="005207E0"/>
    <w:rsid w:val="00521C04"/>
    <w:rsid w:val="005515CD"/>
    <w:rsid w:val="00553452"/>
    <w:rsid w:val="00580869"/>
    <w:rsid w:val="0059747B"/>
    <w:rsid w:val="005B0CE4"/>
    <w:rsid w:val="005C44C7"/>
    <w:rsid w:val="005C7936"/>
    <w:rsid w:val="00604702"/>
    <w:rsid w:val="00604D8C"/>
    <w:rsid w:val="006161D9"/>
    <w:rsid w:val="00631C41"/>
    <w:rsid w:val="00643B64"/>
    <w:rsid w:val="006473A8"/>
    <w:rsid w:val="00680A9E"/>
    <w:rsid w:val="00683C26"/>
    <w:rsid w:val="006905B2"/>
    <w:rsid w:val="00696925"/>
    <w:rsid w:val="0069711C"/>
    <w:rsid w:val="00697143"/>
    <w:rsid w:val="006B5E98"/>
    <w:rsid w:val="007038EB"/>
    <w:rsid w:val="007215AD"/>
    <w:rsid w:val="0072640D"/>
    <w:rsid w:val="00732908"/>
    <w:rsid w:val="00740C69"/>
    <w:rsid w:val="007456E4"/>
    <w:rsid w:val="00754931"/>
    <w:rsid w:val="0077369D"/>
    <w:rsid w:val="007975AB"/>
    <w:rsid w:val="007F3D2D"/>
    <w:rsid w:val="00813E66"/>
    <w:rsid w:val="00826079"/>
    <w:rsid w:val="0082713A"/>
    <w:rsid w:val="0084313E"/>
    <w:rsid w:val="00872BE8"/>
    <w:rsid w:val="00873ADF"/>
    <w:rsid w:val="0087674A"/>
    <w:rsid w:val="0088193C"/>
    <w:rsid w:val="00892BA5"/>
    <w:rsid w:val="008C4328"/>
    <w:rsid w:val="008E7CF7"/>
    <w:rsid w:val="00902A20"/>
    <w:rsid w:val="009347AD"/>
    <w:rsid w:val="009547AA"/>
    <w:rsid w:val="0095513E"/>
    <w:rsid w:val="00961515"/>
    <w:rsid w:val="00962F13"/>
    <w:rsid w:val="009A603D"/>
    <w:rsid w:val="009B4624"/>
    <w:rsid w:val="00A1303E"/>
    <w:rsid w:val="00A235E3"/>
    <w:rsid w:val="00A24476"/>
    <w:rsid w:val="00A32B7E"/>
    <w:rsid w:val="00A47C42"/>
    <w:rsid w:val="00A91E10"/>
    <w:rsid w:val="00A957AB"/>
    <w:rsid w:val="00AB2736"/>
    <w:rsid w:val="00AC0AAB"/>
    <w:rsid w:val="00AC5A32"/>
    <w:rsid w:val="00AE3A62"/>
    <w:rsid w:val="00AE4915"/>
    <w:rsid w:val="00B13F07"/>
    <w:rsid w:val="00B24316"/>
    <w:rsid w:val="00B41673"/>
    <w:rsid w:val="00B605F4"/>
    <w:rsid w:val="00B6694F"/>
    <w:rsid w:val="00B66F8F"/>
    <w:rsid w:val="00B82FE7"/>
    <w:rsid w:val="00BA29FD"/>
    <w:rsid w:val="00BB5C4F"/>
    <w:rsid w:val="00BC262A"/>
    <w:rsid w:val="00BC2D5E"/>
    <w:rsid w:val="00BD4C00"/>
    <w:rsid w:val="00BE2D6B"/>
    <w:rsid w:val="00C24AF8"/>
    <w:rsid w:val="00C25DCC"/>
    <w:rsid w:val="00C81EFD"/>
    <w:rsid w:val="00C94898"/>
    <w:rsid w:val="00C9657C"/>
    <w:rsid w:val="00CA33E6"/>
    <w:rsid w:val="00CC2559"/>
    <w:rsid w:val="00CD53F8"/>
    <w:rsid w:val="00D14B68"/>
    <w:rsid w:val="00D1520C"/>
    <w:rsid w:val="00D53F7B"/>
    <w:rsid w:val="00D566A8"/>
    <w:rsid w:val="00D56918"/>
    <w:rsid w:val="00D87483"/>
    <w:rsid w:val="00D97AA1"/>
    <w:rsid w:val="00DB2144"/>
    <w:rsid w:val="00DC7AD4"/>
    <w:rsid w:val="00DE11C3"/>
    <w:rsid w:val="00DE25B6"/>
    <w:rsid w:val="00DE3AC4"/>
    <w:rsid w:val="00DE70EE"/>
    <w:rsid w:val="00E00A0B"/>
    <w:rsid w:val="00E0456E"/>
    <w:rsid w:val="00E204A0"/>
    <w:rsid w:val="00E31A8D"/>
    <w:rsid w:val="00E37B8E"/>
    <w:rsid w:val="00E46A6C"/>
    <w:rsid w:val="00E5559F"/>
    <w:rsid w:val="00E57609"/>
    <w:rsid w:val="00E71835"/>
    <w:rsid w:val="00E72D79"/>
    <w:rsid w:val="00E81C0E"/>
    <w:rsid w:val="00EC04A3"/>
    <w:rsid w:val="00ED3469"/>
    <w:rsid w:val="00ED5113"/>
    <w:rsid w:val="00EE1F24"/>
    <w:rsid w:val="00EE21BB"/>
    <w:rsid w:val="00EE6DBF"/>
    <w:rsid w:val="00EF6AD9"/>
    <w:rsid w:val="00F303FF"/>
    <w:rsid w:val="00F51408"/>
    <w:rsid w:val="00F7437F"/>
    <w:rsid w:val="00F829FB"/>
    <w:rsid w:val="00FC63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18D5"/>
  <w15:docId w15:val="{B11C81F7-5E51-47D6-8A89-E5BC8777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630D"/>
    <w:rPr>
      <w:sz w:val="16"/>
      <w:szCs w:val="16"/>
    </w:rPr>
  </w:style>
  <w:style w:type="paragraph" w:styleId="CommentText">
    <w:name w:val="annotation text"/>
    <w:basedOn w:val="Normal"/>
    <w:link w:val="CommentTextChar"/>
    <w:uiPriority w:val="99"/>
    <w:semiHidden/>
    <w:unhideWhenUsed/>
    <w:rsid w:val="00FC630D"/>
    <w:pPr>
      <w:spacing w:line="240" w:lineRule="auto"/>
    </w:pPr>
    <w:rPr>
      <w:sz w:val="20"/>
      <w:szCs w:val="20"/>
    </w:rPr>
  </w:style>
  <w:style w:type="character" w:customStyle="1" w:styleId="CommentTextChar">
    <w:name w:val="Comment Text Char"/>
    <w:basedOn w:val="DefaultParagraphFont"/>
    <w:link w:val="CommentText"/>
    <w:uiPriority w:val="99"/>
    <w:semiHidden/>
    <w:rsid w:val="00FC630D"/>
    <w:rPr>
      <w:sz w:val="20"/>
      <w:szCs w:val="20"/>
    </w:rPr>
  </w:style>
  <w:style w:type="paragraph" w:styleId="CommentSubject">
    <w:name w:val="annotation subject"/>
    <w:basedOn w:val="CommentText"/>
    <w:next w:val="CommentText"/>
    <w:link w:val="CommentSubjectChar"/>
    <w:uiPriority w:val="99"/>
    <w:semiHidden/>
    <w:unhideWhenUsed/>
    <w:rsid w:val="00FC630D"/>
    <w:rPr>
      <w:b/>
      <w:bCs/>
    </w:rPr>
  </w:style>
  <w:style w:type="character" w:customStyle="1" w:styleId="CommentSubjectChar">
    <w:name w:val="Comment Subject Char"/>
    <w:basedOn w:val="CommentTextChar"/>
    <w:link w:val="CommentSubject"/>
    <w:uiPriority w:val="99"/>
    <w:semiHidden/>
    <w:rsid w:val="00FC630D"/>
    <w:rPr>
      <w:b/>
      <w:bCs/>
      <w:sz w:val="20"/>
      <w:szCs w:val="20"/>
    </w:rPr>
  </w:style>
  <w:style w:type="paragraph" w:styleId="BalloonText">
    <w:name w:val="Balloon Text"/>
    <w:basedOn w:val="Normal"/>
    <w:link w:val="BalloonTextChar"/>
    <w:uiPriority w:val="99"/>
    <w:semiHidden/>
    <w:unhideWhenUsed/>
    <w:rsid w:val="00FC63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30D"/>
    <w:rPr>
      <w:rFonts w:ascii="Segoe UI" w:hAnsi="Segoe UI" w:cs="Segoe UI"/>
      <w:sz w:val="18"/>
      <w:szCs w:val="18"/>
    </w:rPr>
  </w:style>
  <w:style w:type="paragraph" w:styleId="ListParagraph">
    <w:name w:val="List Paragraph"/>
    <w:basedOn w:val="Normal"/>
    <w:uiPriority w:val="34"/>
    <w:qFormat/>
    <w:rsid w:val="001C0EE1"/>
    <w:pPr>
      <w:ind w:left="720"/>
      <w:contextualSpacing/>
    </w:pPr>
  </w:style>
  <w:style w:type="character" w:styleId="Hyperlink">
    <w:name w:val="Hyperlink"/>
    <w:basedOn w:val="DefaultParagraphFont"/>
    <w:uiPriority w:val="99"/>
    <w:unhideWhenUsed/>
    <w:rsid w:val="00C81E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540945">
      <w:bodyDiv w:val="1"/>
      <w:marLeft w:val="0"/>
      <w:marRight w:val="0"/>
      <w:marTop w:val="0"/>
      <w:marBottom w:val="0"/>
      <w:divBdr>
        <w:top w:val="none" w:sz="0" w:space="0" w:color="auto"/>
        <w:left w:val="none" w:sz="0" w:space="0" w:color="auto"/>
        <w:bottom w:val="none" w:sz="0" w:space="0" w:color="auto"/>
        <w:right w:val="none" w:sz="0" w:space="0" w:color="auto"/>
      </w:divBdr>
    </w:div>
    <w:div w:id="187033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rda.ucar.edu/datasets/ds627.0"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A3EBF-D77B-4460-BD27-0E3805243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13</Pages>
  <Words>3112</Words>
  <Characters>17739</Characters>
  <Application>Microsoft Office Word</Application>
  <DocSecurity>0</DocSecurity>
  <Lines>147</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The Open University</Company>
  <LinksUpToDate>false</LinksUpToDate>
  <CharactersWithSpaces>20810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Tzvika Harpaz</dc:creator>
  <cp:lastModifiedBy>Tzvika Harpaz</cp:lastModifiedBy>
  <cp:revision>14</cp:revision>
  <cp:lastPrinted>2018-02-21T14:59:00Z</cp:lastPrinted>
  <dcterms:created xsi:type="dcterms:W3CDTF">2018-06-05T01:15:00Z</dcterms:created>
  <dcterms:modified xsi:type="dcterms:W3CDTF">2018-06-06T03:52:00Z</dcterms:modified>
</cp:coreProperties>
</file>